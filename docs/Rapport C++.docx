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BF387" w14:textId="77777777" w:rsidR="003B53B3" w:rsidRDefault="008C31D9">
      <w:pPr>
        <w:pStyle w:val="MonTitre"/>
      </w:pPr>
      <w:r w:rsidRPr="00F64E91">
        <w:rPr>
          <w:rPrChange w:id="0" w:author="RootSheep" w:date="2018-12-16T18:32:00Z">
            <w:rPr>
              <w:lang w:val="en-US"/>
            </w:rPr>
          </w:rPrChange>
        </w:rPr>
        <w:t>TP</w:t>
      </w:r>
      <w:proofErr w:type="gramStart"/>
      <w:r w:rsidRPr="00F64E91">
        <w:rPr>
          <w:rPrChange w:id="1" w:author="RootSheep" w:date="2018-12-16T18:32:00Z">
            <w:rPr>
              <w:lang w:val="en-US"/>
            </w:rPr>
          </w:rPrChange>
        </w:rPr>
        <w:t>4  C++</w:t>
      </w:r>
      <w:proofErr w:type="gramEnd"/>
      <w:r w:rsidRPr="00F64E91">
        <w:rPr>
          <w:rPrChange w:id="2" w:author="RootSheep" w:date="2018-12-16T18:32:00Z">
            <w:rPr>
              <w:lang w:val="en-US"/>
            </w:rPr>
          </w:rPrChange>
        </w:rPr>
        <w:t xml:space="preserve"> </w:t>
      </w:r>
    </w:p>
    <w:p w14:paraId="375A785B" w14:textId="77777777" w:rsidR="003B53B3" w:rsidDel="00A1630C" w:rsidRDefault="008C31D9">
      <w:pPr>
        <w:pStyle w:val="MonTitreSection"/>
        <w:rPr>
          <w:del w:id="3" w:author="RootSheep" w:date="2018-12-16T18:53:00Z"/>
        </w:rPr>
      </w:pPr>
      <w:r w:rsidRPr="00F64E91">
        <w:rPr>
          <w:rPrChange w:id="4" w:author="RootSheep" w:date="2018-12-16T18:32:00Z">
            <w:rPr>
              <w:lang w:val="en-US"/>
            </w:rPr>
          </w:rPrChange>
        </w:rPr>
        <w:t xml:space="preserve"> </w:t>
      </w:r>
    </w:p>
    <w:p w14:paraId="24C80DA2" w14:textId="77777777" w:rsidR="003B53B3" w:rsidRDefault="003B53B3" w:rsidP="00A1630C">
      <w:pPr>
        <w:pStyle w:val="MonTitreSection"/>
        <w:pPrChange w:id="5" w:author="RootSheep" w:date="2018-12-16T18:53:00Z">
          <w:pPr>
            <w:pStyle w:val="MonParagraphe"/>
          </w:pPr>
        </w:pPrChange>
      </w:pPr>
    </w:p>
    <w:p w14:paraId="29BFB9C6" w14:textId="77777777" w:rsidR="003B53B3" w:rsidRDefault="008C31D9">
      <w:pPr>
        <w:pStyle w:val="MonTitreSection"/>
      </w:pPr>
      <w:r w:rsidRPr="00F64E91">
        <w:rPr>
          <w:rPrChange w:id="6" w:author="RootSheep" w:date="2018-12-16T18:32:00Z">
            <w:rPr>
              <w:lang w:val="en-US"/>
            </w:rPr>
          </w:rPrChange>
        </w:rPr>
        <w:t xml:space="preserve">Table des matières : </w:t>
      </w:r>
    </w:p>
    <w:p w14:paraId="3B46A411" w14:textId="77777777" w:rsidR="003B53B3" w:rsidRDefault="008C31D9">
      <w:pPr>
        <w:pStyle w:val="MonParagraphe"/>
        <w:numPr>
          <w:ilvl w:val="0"/>
          <w:numId w:val="2"/>
        </w:numPr>
        <w:rPr>
          <w:sz w:val="24"/>
          <w:szCs w:val="24"/>
          <w:lang w:val="en-US"/>
        </w:rPr>
      </w:pPr>
      <w:r w:rsidRPr="00F64E91">
        <w:rPr>
          <w:sz w:val="24"/>
          <w:szCs w:val="24"/>
          <w:rPrChange w:id="7" w:author="RootSheep" w:date="2018-12-16T18:32:00Z">
            <w:rPr>
              <w:sz w:val="24"/>
              <w:szCs w:val="24"/>
              <w:lang w:val="en-US"/>
            </w:rPr>
          </w:rPrChange>
        </w:rPr>
        <w:t xml:space="preserve"> </w:t>
      </w:r>
      <w:r>
        <w:rPr>
          <w:sz w:val="24"/>
          <w:szCs w:val="24"/>
          <w:lang w:val="en-US"/>
        </w:rPr>
        <w:t>Introduction …………………………………………………………………………………………………</w:t>
      </w:r>
      <w:proofErr w:type="gramStart"/>
      <w:r>
        <w:rPr>
          <w:sz w:val="24"/>
          <w:szCs w:val="24"/>
          <w:lang w:val="en-US"/>
        </w:rPr>
        <w:t>…..</w:t>
      </w:r>
      <w:proofErr w:type="gramEnd"/>
    </w:p>
    <w:p w14:paraId="2010F06D" w14:textId="77777777" w:rsidR="003B53B3" w:rsidRDefault="008C31D9">
      <w:pPr>
        <w:pStyle w:val="MonParagraphe"/>
        <w:numPr>
          <w:ilvl w:val="0"/>
          <w:numId w:val="2"/>
        </w:numPr>
        <w:rPr>
          <w:sz w:val="24"/>
          <w:szCs w:val="24"/>
          <w:lang w:val="en-US"/>
        </w:rPr>
      </w:pPr>
      <w:r>
        <w:rPr>
          <w:sz w:val="24"/>
          <w:szCs w:val="24"/>
          <w:lang w:val="en-US"/>
        </w:rPr>
        <w:t xml:space="preserve"> </w:t>
      </w:r>
      <w:proofErr w:type="spellStart"/>
      <w:r>
        <w:rPr>
          <w:sz w:val="24"/>
          <w:szCs w:val="24"/>
          <w:lang w:val="en-US"/>
        </w:rPr>
        <w:t>Spécifications</w:t>
      </w:r>
      <w:proofErr w:type="spellEnd"/>
      <w:r>
        <w:rPr>
          <w:sz w:val="24"/>
          <w:szCs w:val="24"/>
          <w:lang w:val="en-US"/>
        </w:rPr>
        <w:t xml:space="preserve"> </w:t>
      </w:r>
      <w:r>
        <w:rPr>
          <w:sz w:val="24"/>
          <w:szCs w:val="24"/>
        </w:rPr>
        <w:t>……………………………………………………………………………………………</w:t>
      </w:r>
      <w:r>
        <w:rPr>
          <w:sz w:val="24"/>
          <w:szCs w:val="24"/>
          <w:lang w:val="en-US"/>
        </w:rPr>
        <w:t>……</w:t>
      </w:r>
      <w:proofErr w:type="gramStart"/>
      <w:r>
        <w:rPr>
          <w:sz w:val="24"/>
          <w:szCs w:val="24"/>
          <w:lang w:val="en-US"/>
        </w:rPr>
        <w:t>…..</w:t>
      </w:r>
      <w:proofErr w:type="gramEnd"/>
    </w:p>
    <w:p w14:paraId="44E44DAE" w14:textId="77777777" w:rsidR="003B53B3" w:rsidRDefault="008C31D9">
      <w:pPr>
        <w:pStyle w:val="MonParagraphe"/>
        <w:numPr>
          <w:ilvl w:val="0"/>
          <w:numId w:val="2"/>
        </w:numPr>
        <w:rPr>
          <w:sz w:val="24"/>
          <w:szCs w:val="24"/>
          <w:lang w:val="en-US"/>
        </w:rPr>
      </w:pPr>
      <w:r>
        <w:rPr>
          <w:sz w:val="24"/>
          <w:szCs w:val="24"/>
          <w:lang w:val="en-US"/>
        </w:rPr>
        <w:t xml:space="preserve"> Architecture </w:t>
      </w:r>
      <w:proofErr w:type="spellStart"/>
      <w:r>
        <w:rPr>
          <w:sz w:val="24"/>
          <w:szCs w:val="24"/>
          <w:lang w:val="en-US"/>
        </w:rPr>
        <w:t>Globale</w:t>
      </w:r>
      <w:proofErr w:type="spellEnd"/>
      <w:r>
        <w:rPr>
          <w:sz w:val="24"/>
          <w:szCs w:val="24"/>
        </w:rPr>
        <w:t xml:space="preserve"> ……………………………………………………………………………………………</w:t>
      </w:r>
    </w:p>
    <w:p w14:paraId="0584DC03" w14:textId="77777777" w:rsidR="003B53B3" w:rsidRDefault="008C31D9">
      <w:pPr>
        <w:pStyle w:val="MonParagraphe"/>
        <w:numPr>
          <w:ilvl w:val="0"/>
          <w:numId w:val="2"/>
        </w:numPr>
        <w:rPr>
          <w:sz w:val="24"/>
          <w:szCs w:val="24"/>
          <w:lang w:val="en-US"/>
        </w:rPr>
      </w:pPr>
      <w:r>
        <w:rPr>
          <w:sz w:val="24"/>
          <w:szCs w:val="24"/>
          <w:lang w:val="en-US"/>
        </w:rPr>
        <w:t xml:space="preserve">Structure des </w:t>
      </w:r>
      <w:proofErr w:type="spellStart"/>
      <w:r>
        <w:rPr>
          <w:sz w:val="24"/>
          <w:szCs w:val="24"/>
          <w:lang w:val="en-US"/>
        </w:rPr>
        <w:t>Données</w:t>
      </w:r>
      <w:proofErr w:type="spellEnd"/>
      <w:r>
        <w:rPr>
          <w:sz w:val="24"/>
          <w:szCs w:val="24"/>
        </w:rPr>
        <w:t xml:space="preserve"> ……………………………………………………………………………………………</w:t>
      </w:r>
    </w:p>
    <w:p w14:paraId="54F923B9" w14:textId="77777777" w:rsidR="003B53B3" w:rsidRDefault="008C31D9">
      <w:pPr>
        <w:pStyle w:val="MonParagraphe"/>
        <w:numPr>
          <w:ilvl w:val="0"/>
          <w:numId w:val="2"/>
        </w:numPr>
        <w:rPr>
          <w:sz w:val="24"/>
          <w:szCs w:val="24"/>
          <w:lang w:val="en-US"/>
        </w:rPr>
      </w:pPr>
      <w:r>
        <w:rPr>
          <w:sz w:val="24"/>
          <w:szCs w:val="24"/>
          <w:lang w:val="en-US"/>
        </w:rPr>
        <w:t>Conclusion</w:t>
      </w:r>
      <w:r>
        <w:rPr>
          <w:sz w:val="24"/>
          <w:szCs w:val="24"/>
        </w:rPr>
        <w:t xml:space="preserve"> ……………………………………………………………………………………………</w:t>
      </w:r>
      <w:r>
        <w:rPr>
          <w:sz w:val="24"/>
          <w:szCs w:val="24"/>
          <w:lang w:val="en-US"/>
        </w:rPr>
        <w:t>…………………</w:t>
      </w:r>
    </w:p>
    <w:p w14:paraId="74DC58BB" w14:textId="77777777" w:rsidR="003B53B3" w:rsidDel="00A1630C" w:rsidRDefault="003B53B3">
      <w:pPr>
        <w:pStyle w:val="MonParagraphe"/>
        <w:rPr>
          <w:del w:id="8" w:author="RootSheep" w:date="2018-12-16T18:52:00Z"/>
          <w:sz w:val="24"/>
          <w:szCs w:val="24"/>
        </w:rPr>
      </w:pPr>
    </w:p>
    <w:p w14:paraId="470AC679" w14:textId="77777777" w:rsidR="00A1630C" w:rsidRDefault="00A1630C">
      <w:pPr>
        <w:pStyle w:val="MonParagraphe"/>
        <w:rPr>
          <w:sz w:val="24"/>
          <w:szCs w:val="24"/>
        </w:rPr>
      </w:pPr>
    </w:p>
    <w:p w14:paraId="22529F05" w14:textId="77777777" w:rsidR="003B53B3" w:rsidRDefault="008C31D9">
      <w:pPr>
        <w:pStyle w:val="MonTitreSection"/>
        <w:numPr>
          <w:ilvl w:val="0"/>
          <w:numId w:val="4"/>
        </w:numPr>
      </w:pPr>
      <w:r>
        <w:rPr>
          <w:lang w:val="en-US"/>
        </w:rPr>
        <w:t>Introduction</w:t>
      </w:r>
    </w:p>
    <w:p w14:paraId="56AB3551" w14:textId="77777777" w:rsidR="003B53B3" w:rsidRDefault="003B53B3">
      <w:pPr>
        <w:pStyle w:val="MonParagraphe"/>
      </w:pPr>
    </w:p>
    <w:p w14:paraId="01294E9A" w14:textId="3E34C9C6" w:rsidR="003B53B3" w:rsidRDefault="008C31D9" w:rsidP="00F64E91">
      <w:pPr>
        <w:pStyle w:val="MonParagraphe"/>
        <w:jc w:val="left"/>
        <w:pPrChange w:id="9" w:author="RootSheep" w:date="2018-12-16T18:34:00Z">
          <w:pPr>
            <w:pStyle w:val="MonParagraphe"/>
          </w:pPr>
        </w:pPrChange>
      </w:pPr>
      <w:del w:id="10" w:author="RootSheep" w:date="2018-12-16T18:33:00Z">
        <w:r w:rsidRPr="00F64E91" w:rsidDel="00F64E91">
          <w:rPr>
            <w:rPrChange w:id="11" w:author="RootSheep" w:date="2018-12-16T18:32:00Z">
              <w:rPr>
                <w:lang w:val="en-US"/>
              </w:rPr>
            </w:rPrChange>
          </w:rPr>
          <w:tab/>
          <w:delText>Lors de ce TP, nous avons essayé</w:delText>
        </w:r>
      </w:del>
      <w:ins w:id="12" w:author="RootSheep" w:date="2018-12-16T18:33:00Z">
        <w:r w:rsidR="00F64E91">
          <w:t>L’objectif de ce TP est</w:t>
        </w:r>
      </w:ins>
      <w:r w:rsidRPr="00F64E91">
        <w:rPr>
          <w:rPrChange w:id="13" w:author="RootSheep" w:date="2018-12-16T18:32:00Z">
            <w:rPr>
              <w:lang w:val="en-US"/>
            </w:rPr>
          </w:rPrChange>
        </w:rPr>
        <w:t xml:space="preserve"> d’appliquer </w:t>
      </w:r>
      <w:del w:id="14" w:author="RootSheep" w:date="2018-12-16T18:33:00Z">
        <w:r w:rsidRPr="00F64E91" w:rsidDel="00F64E91">
          <w:rPr>
            <w:rPrChange w:id="15" w:author="RootSheep" w:date="2018-12-16T18:32:00Z">
              <w:rPr>
                <w:lang w:val="en-US"/>
              </w:rPr>
            </w:rPrChange>
          </w:rPr>
          <w:delText>des modules</w:delText>
        </w:r>
      </w:del>
      <w:ins w:id="16" w:author="RootSheep" w:date="2018-12-16T18:33:00Z">
        <w:r w:rsidR="00F64E91">
          <w:t>l’utilisation</w:t>
        </w:r>
      </w:ins>
      <w:r w:rsidRPr="00F64E91">
        <w:rPr>
          <w:rPrChange w:id="17" w:author="RootSheep" w:date="2018-12-16T18:32:00Z">
            <w:rPr>
              <w:lang w:val="en-US"/>
            </w:rPr>
          </w:rPrChange>
        </w:rPr>
        <w:t xml:space="preserve"> de la Standard Library C++</w:t>
      </w:r>
      <w:ins w:id="18" w:author="RootSheep" w:date="2018-12-16T18:33:00Z">
        <w:r w:rsidR="00F64E91">
          <w:t xml:space="preserve"> (STL)</w:t>
        </w:r>
      </w:ins>
      <w:r w:rsidRPr="00F64E91">
        <w:rPr>
          <w:rPrChange w:id="19" w:author="RootSheep" w:date="2018-12-16T18:32:00Z">
            <w:rPr>
              <w:lang w:val="en-US"/>
            </w:rPr>
          </w:rPrChange>
        </w:rPr>
        <w:t xml:space="preserve"> et </w:t>
      </w:r>
      <w:del w:id="20" w:author="RootSheep" w:date="2018-12-16T18:33:00Z">
        <w:r w:rsidRPr="00F64E91" w:rsidDel="00F64E91">
          <w:rPr>
            <w:rPrChange w:id="21" w:author="RootSheep" w:date="2018-12-16T18:32:00Z">
              <w:rPr>
                <w:lang w:val="en-US"/>
              </w:rPr>
            </w:rPrChange>
          </w:rPr>
          <w:delText xml:space="preserve">aussi </w:delText>
        </w:r>
      </w:del>
      <w:r w:rsidRPr="00F64E91">
        <w:rPr>
          <w:rPrChange w:id="22" w:author="RootSheep" w:date="2018-12-16T18:32:00Z">
            <w:rPr>
              <w:lang w:val="en-US"/>
            </w:rPr>
          </w:rPrChange>
        </w:rPr>
        <w:t xml:space="preserve">de manipuler des flux de données </w:t>
      </w:r>
      <w:del w:id="23" w:author="RootSheep" w:date="2018-12-16T18:34:00Z">
        <w:r w:rsidRPr="00F64E91" w:rsidDel="00F64E91">
          <w:rPr>
            <w:rPrChange w:id="24" w:author="RootSheep" w:date="2018-12-16T18:32:00Z">
              <w:rPr>
                <w:lang w:val="en-US"/>
              </w:rPr>
            </w:rPrChange>
          </w:rPr>
          <w:delText>pour concevoir une</w:delText>
        </w:r>
      </w:del>
      <w:ins w:id="25" w:author="RootSheep" w:date="2018-12-16T18:34:00Z">
        <w:r w:rsidR="00F64E91">
          <w:t>lors de la conception d’une</w:t>
        </w:r>
      </w:ins>
      <w:r w:rsidRPr="00F64E91">
        <w:rPr>
          <w:rPrChange w:id="26" w:author="RootSheep" w:date="2018-12-16T18:32:00Z">
            <w:rPr>
              <w:lang w:val="en-US"/>
            </w:rPr>
          </w:rPrChange>
        </w:rPr>
        <w:t xml:space="preserve"> application. Nous avons essayé de développer des solutions génériques et réutilisables, qui peuvent facilement être adaptées pour des nouveaux problèmes.</w:t>
      </w:r>
    </w:p>
    <w:p w14:paraId="28B92C2F" w14:textId="54DCBFDB" w:rsidR="003B53B3" w:rsidRDefault="008C31D9">
      <w:pPr>
        <w:pStyle w:val="MonParagraphe"/>
      </w:pPr>
      <w:r w:rsidRPr="00F64E91">
        <w:rPr>
          <w:rPrChange w:id="27" w:author="RootSheep" w:date="2018-12-16T18:32:00Z">
            <w:rPr>
              <w:lang w:val="en-US"/>
            </w:rPr>
          </w:rPrChange>
        </w:rPr>
        <w:tab/>
        <w:t xml:space="preserve">Plus spécifiquement, notre application </w:t>
      </w:r>
      <w:del w:id="28" w:author="RootSheep" w:date="2018-12-16T18:34:00Z">
        <w:r w:rsidRPr="00F64E91" w:rsidDel="00F64E91">
          <w:rPr>
            <w:rPrChange w:id="29" w:author="RootSheep" w:date="2018-12-16T18:32:00Z">
              <w:rPr>
                <w:lang w:val="en-US"/>
              </w:rPr>
            </w:rPrChange>
          </w:rPr>
          <w:delText xml:space="preserve">devrait </w:delText>
        </w:r>
      </w:del>
      <w:ins w:id="30" w:author="RootSheep" w:date="2018-12-16T18:34:00Z">
        <w:r w:rsidR="00F64E91">
          <w:t>doit</w:t>
        </w:r>
        <w:r w:rsidR="00F64E91" w:rsidRPr="00F64E91">
          <w:rPr>
            <w:rPrChange w:id="31" w:author="RootSheep" w:date="2018-12-16T18:32:00Z">
              <w:rPr>
                <w:lang w:val="en-US"/>
              </w:rPr>
            </w:rPrChange>
          </w:rPr>
          <w:t xml:space="preserve"> </w:t>
        </w:r>
      </w:ins>
      <w:r w:rsidRPr="00F64E91">
        <w:rPr>
          <w:rPrChange w:id="32" w:author="RootSheep" w:date="2018-12-16T18:32:00Z">
            <w:rPr>
              <w:lang w:val="en-US"/>
            </w:rPr>
          </w:rPrChange>
        </w:rPr>
        <w:t>lire un fichier journal qui contenait des</w:t>
      </w:r>
      <w:del w:id="33" w:author="RootSheep" w:date="2018-12-16T18:35:00Z">
        <w:r w:rsidRPr="00F64E91" w:rsidDel="00F64E91">
          <w:rPr>
            <w:rPrChange w:id="34" w:author="RootSheep" w:date="2018-12-16T18:32:00Z">
              <w:rPr>
                <w:lang w:val="en-US"/>
              </w:rPr>
            </w:rPrChange>
          </w:rPr>
          <w:delText xml:space="preserve"> </w:delText>
        </w:r>
      </w:del>
      <w:r w:rsidRPr="00F64E91">
        <w:rPr>
          <w:rPrChange w:id="35" w:author="RootSheep" w:date="2018-12-16T18:32:00Z">
            <w:rPr>
              <w:lang w:val="en-US"/>
            </w:rPr>
          </w:rPrChange>
        </w:rPr>
        <w:t xml:space="preserve"> logs Apache (des lignes décrivant des “parcours” entre des pages Web), les modéliser et les ranger dans une structure de données qui nous permettrait de les manipuler facilement. Étant donné que l</w:t>
      </w:r>
      <w:ins w:id="36" w:author="RootSheep" w:date="2018-12-16T18:35:00Z">
        <w:r w:rsidR="00F64E91">
          <w:t xml:space="preserve">e </w:t>
        </w:r>
      </w:ins>
      <w:del w:id="37" w:author="RootSheep" w:date="2018-12-16T18:35:00Z">
        <w:r w:rsidRPr="00F64E91" w:rsidDel="00F64E91">
          <w:rPr>
            <w:rPrChange w:id="38" w:author="RootSheep" w:date="2018-12-16T18:32:00Z">
              <w:rPr>
                <w:lang w:val="en-US"/>
              </w:rPr>
            </w:rPrChange>
          </w:rPr>
          <w:delText xml:space="preserve">a taille du </w:delText>
        </w:r>
      </w:del>
      <w:r w:rsidRPr="00F64E91">
        <w:rPr>
          <w:rPrChange w:id="39" w:author="RootSheep" w:date="2018-12-16T18:32:00Z">
            <w:rPr>
              <w:lang w:val="en-US"/>
            </w:rPr>
          </w:rPrChange>
        </w:rPr>
        <w:t xml:space="preserve">fichier peut être très </w:t>
      </w:r>
      <w:del w:id="40" w:author="RootSheep" w:date="2018-12-16T18:35:00Z">
        <w:r w:rsidRPr="00F64E91" w:rsidDel="00F64E91">
          <w:rPr>
            <w:rPrChange w:id="41" w:author="RootSheep" w:date="2018-12-16T18:32:00Z">
              <w:rPr>
                <w:lang w:val="en-US"/>
              </w:rPr>
            </w:rPrChange>
          </w:rPr>
          <w:delText>volumineuse</w:delText>
        </w:r>
      </w:del>
      <w:ins w:id="42" w:author="RootSheep" w:date="2018-12-16T18:35:00Z">
        <w:r w:rsidR="00F64E91">
          <w:t>volumineux</w:t>
        </w:r>
      </w:ins>
      <w:r w:rsidRPr="00F64E91">
        <w:rPr>
          <w:rPrChange w:id="43" w:author="RootSheep" w:date="2018-12-16T18:32:00Z">
            <w:rPr>
              <w:lang w:val="en-US"/>
            </w:rPr>
          </w:rPrChange>
        </w:rPr>
        <w:t xml:space="preserve">, le choix d’une structure de données </w:t>
      </w:r>
      <w:del w:id="44" w:author="RootSheep" w:date="2018-12-16T18:35:00Z">
        <w:r w:rsidRPr="00F64E91" w:rsidDel="00F64E91">
          <w:rPr>
            <w:rPrChange w:id="45" w:author="RootSheep" w:date="2018-12-16T18:32:00Z">
              <w:rPr>
                <w:lang w:val="en-US"/>
              </w:rPr>
            </w:rPrChange>
          </w:rPr>
          <w:delText>cohérente  devient</w:delText>
        </w:r>
      </w:del>
      <w:ins w:id="46" w:author="RootSheep" w:date="2018-12-16T18:35:00Z">
        <w:r w:rsidR="00F64E91" w:rsidRPr="00820B71">
          <w:t>cohérente devient</w:t>
        </w:r>
      </w:ins>
      <w:r w:rsidRPr="00F64E91">
        <w:rPr>
          <w:rPrChange w:id="47" w:author="RootSheep" w:date="2018-12-16T18:32:00Z">
            <w:rPr>
              <w:lang w:val="en-US"/>
            </w:rPr>
          </w:rPrChange>
        </w:rPr>
        <w:t xml:space="preserve"> crucial.</w:t>
      </w:r>
    </w:p>
    <w:p w14:paraId="62E0D06E" w14:textId="6E290557" w:rsidR="003B53B3" w:rsidRDefault="008C31D9">
      <w:pPr>
        <w:pStyle w:val="MonParagraphe"/>
      </w:pPr>
      <w:r w:rsidRPr="00F64E91">
        <w:rPr>
          <w:rPrChange w:id="48" w:author="RootSheep" w:date="2018-12-16T18:32:00Z">
            <w:rPr>
              <w:lang w:val="en-US"/>
            </w:rPr>
          </w:rPrChange>
        </w:rPr>
        <w:tab/>
        <w:t xml:space="preserve">Ce projet a été fait en deux parties principales : la conception des classes et la </w:t>
      </w:r>
      <w:del w:id="49" w:author="RootSheep" w:date="2018-12-16T18:35:00Z">
        <w:r w:rsidRPr="00F64E91" w:rsidDel="00F64E91">
          <w:rPr>
            <w:rPrChange w:id="50" w:author="RootSheep" w:date="2018-12-16T18:32:00Z">
              <w:rPr>
                <w:lang w:val="en-US"/>
              </w:rPr>
            </w:rPrChange>
          </w:rPr>
          <w:delText>reflexion</w:delText>
        </w:r>
      </w:del>
      <w:ins w:id="51" w:author="RootSheep" w:date="2018-12-16T18:35:00Z">
        <w:r w:rsidR="00F64E91" w:rsidRPr="00820B71">
          <w:t>réflexion</w:t>
        </w:r>
      </w:ins>
      <w:r w:rsidRPr="00F64E91">
        <w:rPr>
          <w:rPrChange w:id="52" w:author="RootSheep" w:date="2018-12-16T18:32:00Z">
            <w:rPr>
              <w:lang w:val="en-US"/>
            </w:rPr>
          </w:rPrChange>
        </w:rPr>
        <w:t xml:space="preserve"> aux structures de données qui seraient utilisées pour mieux répondre à la problématique</w:t>
      </w:r>
      <w:ins w:id="53" w:author="RootSheep" w:date="2018-12-16T18:36:00Z">
        <w:r w:rsidR="00F64E91">
          <w:t xml:space="preserve"> d’une part</w:t>
        </w:r>
      </w:ins>
      <w:r w:rsidRPr="00F64E91">
        <w:rPr>
          <w:rPrChange w:id="54" w:author="RootSheep" w:date="2018-12-16T18:32:00Z">
            <w:rPr>
              <w:lang w:val="en-US"/>
            </w:rPr>
          </w:rPrChange>
        </w:rPr>
        <w:t xml:space="preserve"> et l’</w:t>
      </w:r>
      <w:del w:id="55" w:author="RootSheep" w:date="2018-12-16T18:36:00Z">
        <w:r w:rsidRPr="00F64E91" w:rsidDel="00F64E91">
          <w:rPr>
            <w:rPrChange w:id="56" w:author="RootSheep" w:date="2018-12-16T18:32:00Z">
              <w:rPr>
                <w:lang w:val="en-US"/>
              </w:rPr>
            </w:rPrChange>
          </w:rPr>
          <w:delText>implementation</w:delText>
        </w:r>
      </w:del>
      <w:ins w:id="57" w:author="RootSheep" w:date="2018-12-16T18:36:00Z">
        <w:r w:rsidR="00F64E91" w:rsidRPr="00820B71">
          <w:t>implémentation</w:t>
        </w:r>
      </w:ins>
      <w:r w:rsidRPr="00F64E91">
        <w:rPr>
          <w:rPrChange w:id="58" w:author="RootSheep" w:date="2018-12-16T18:32:00Z">
            <w:rPr>
              <w:lang w:val="en-US"/>
            </w:rPr>
          </w:rPrChange>
        </w:rPr>
        <w:t xml:space="preserve"> en langage C++</w:t>
      </w:r>
      <w:ins w:id="59" w:author="RootSheep" w:date="2018-12-16T18:36:00Z">
        <w:r w:rsidR="00F64E91">
          <w:t xml:space="preserve"> d’autre part</w:t>
        </w:r>
      </w:ins>
      <w:r w:rsidRPr="00F64E91">
        <w:rPr>
          <w:rPrChange w:id="60" w:author="RootSheep" w:date="2018-12-16T18:32:00Z">
            <w:rPr>
              <w:lang w:val="en-US"/>
            </w:rPr>
          </w:rPrChange>
        </w:rPr>
        <w:t xml:space="preserve">. </w:t>
      </w:r>
    </w:p>
    <w:p w14:paraId="65A8EAA1" w14:textId="37FF1941" w:rsidR="003B53B3" w:rsidRDefault="008C31D9">
      <w:pPr>
        <w:pStyle w:val="MonParagraphe"/>
      </w:pPr>
      <w:r w:rsidRPr="00F64E91">
        <w:rPr>
          <w:rPrChange w:id="61" w:author="RootSheep" w:date="2018-12-16T18:32:00Z">
            <w:rPr>
              <w:lang w:val="en-US"/>
            </w:rPr>
          </w:rPrChange>
        </w:rPr>
        <w:tab/>
      </w:r>
      <w:del w:id="62" w:author="RootSheep" w:date="2018-12-16T18:36:00Z">
        <w:r w:rsidRPr="00F64E91" w:rsidDel="00F64E91">
          <w:rPr>
            <w:rPrChange w:id="63" w:author="RootSheep" w:date="2018-12-16T18:32:00Z">
              <w:rPr>
                <w:lang w:val="en-US"/>
              </w:rPr>
            </w:rPrChange>
          </w:rPr>
          <w:delText>N</w:delText>
        </w:r>
      </w:del>
      <w:del w:id="64" w:author="RootSheep" w:date="2018-12-16T18:37:00Z">
        <w:r w:rsidRPr="00F64E91" w:rsidDel="00F64E91">
          <w:rPr>
            <w:rPrChange w:id="65" w:author="RootSheep" w:date="2018-12-16T18:32:00Z">
              <w:rPr>
                <w:lang w:val="en-US"/>
              </w:rPr>
            </w:rPrChange>
          </w:rPr>
          <w:delText xml:space="preserve">iveau conception, le principal défi a été le choix de la </w:delText>
        </w:r>
      </w:del>
      <w:del w:id="66" w:author="RootSheep" w:date="2018-12-16T18:36:00Z">
        <w:r w:rsidRPr="00F64E91" w:rsidDel="00F64E91">
          <w:rPr>
            <w:rPrChange w:id="67" w:author="RootSheep" w:date="2018-12-16T18:32:00Z">
              <w:rPr>
                <w:lang w:val="en-US"/>
              </w:rPr>
            </w:rPrChange>
          </w:rPr>
          <w:delText>S</w:delText>
        </w:r>
      </w:del>
      <w:del w:id="68" w:author="RootSheep" w:date="2018-12-16T18:37:00Z">
        <w:r w:rsidRPr="00F64E91" w:rsidDel="00F64E91">
          <w:rPr>
            <w:rPrChange w:id="69" w:author="RootSheep" w:date="2018-12-16T18:32:00Z">
              <w:rPr>
                <w:lang w:val="en-US"/>
              </w:rPr>
            </w:rPrChange>
          </w:rPr>
          <w:delText>tructure de</w:delText>
        </w:r>
      </w:del>
      <w:del w:id="70" w:author="RootSheep" w:date="2018-12-16T18:36:00Z">
        <w:r w:rsidRPr="00F64E91" w:rsidDel="00F64E91">
          <w:rPr>
            <w:rPrChange w:id="71" w:author="RootSheep" w:date="2018-12-16T18:32:00Z">
              <w:rPr>
                <w:lang w:val="en-US"/>
              </w:rPr>
            </w:rPrChange>
          </w:rPr>
          <w:delText>s D</w:delText>
        </w:r>
      </w:del>
      <w:del w:id="72" w:author="RootSheep" w:date="2018-12-16T18:37:00Z">
        <w:r w:rsidRPr="00F64E91" w:rsidDel="00F64E91">
          <w:rPr>
            <w:rPrChange w:id="73" w:author="RootSheep" w:date="2018-12-16T18:32:00Z">
              <w:rPr>
                <w:lang w:val="en-US"/>
              </w:rPr>
            </w:rPrChange>
          </w:rPr>
          <w:delText xml:space="preserve">onnées. Nous avons essayé de réfléchir aux principales opérations réalisées, et le type de relation entre les éléments pour guider notre choix, ceci sera expliqué plus profondément dans </w:delText>
        </w:r>
      </w:del>
      <w:del w:id="74" w:author="RootSheep" w:date="2018-12-16T18:35:00Z">
        <w:r w:rsidRPr="00F64E91" w:rsidDel="00F64E91">
          <w:rPr>
            <w:rPrChange w:id="75" w:author="RootSheep" w:date="2018-12-16T18:32:00Z">
              <w:rPr>
                <w:lang w:val="en-US"/>
              </w:rPr>
            </w:rPrChange>
          </w:rPr>
          <w:delText>le parties</w:delText>
        </w:r>
      </w:del>
      <w:del w:id="76" w:author="RootSheep" w:date="2018-12-16T18:37:00Z">
        <w:r w:rsidRPr="00F64E91" w:rsidDel="00F64E91">
          <w:rPr>
            <w:rPrChange w:id="77" w:author="RootSheep" w:date="2018-12-16T18:32:00Z">
              <w:rPr>
                <w:lang w:val="en-US"/>
              </w:rPr>
            </w:rPrChange>
          </w:rPr>
          <w:delText xml:space="preserve"> qui suivent.</w:delText>
        </w:r>
      </w:del>
      <w:r w:rsidRPr="00F64E91">
        <w:rPr>
          <w:rPrChange w:id="78" w:author="RootSheep" w:date="2018-12-16T18:32:00Z">
            <w:rPr>
              <w:lang w:val="en-US"/>
            </w:rPr>
          </w:rPrChange>
        </w:rPr>
        <w:t xml:space="preserve"> </w:t>
      </w:r>
    </w:p>
    <w:p w14:paraId="1C3E22C5" w14:textId="40AD8D9D" w:rsidR="003B53B3" w:rsidRDefault="008C31D9">
      <w:pPr>
        <w:pStyle w:val="MonParagraphe"/>
        <w:rPr>
          <w:ins w:id="79" w:author="RootSheep" w:date="2018-12-16T18:37:00Z"/>
        </w:rPr>
      </w:pPr>
      <w:r w:rsidRPr="00F64E91">
        <w:rPr>
          <w:rPrChange w:id="80" w:author="RootSheep" w:date="2018-12-16T18:32:00Z">
            <w:rPr>
              <w:lang w:val="en-US"/>
            </w:rPr>
          </w:rPrChange>
        </w:rPr>
        <w:tab/>
      </w:r>
      <w:del w:id="81" w:author="RootSheep" w:date="2018-12-16T18:37:00Z">
        <w:r w:rsidRPr="00F64E91" w:rsidDel="00F64E91">
          <w:rPr>
            <w:rPrChange w:id="82" w:author="RootSheep" w:date="2018-12-16T18:32:00Z">
              <w:rPr>
                <w:lang w:val="en-US"/>
              </w:rPr>
            </w:rPrChange>
          </w:rPr>
          <w:delText>Une fois que la conception était faite et le projet état bien défini, l’implementation en langage C++ n’a pas été très difficile.</w:delText>
        </w:r>
      </w:del>
    </w:p>
    <w:p w14:paraId="5D1EA017" w14:textId="77777777" w:rsidR="00F64E91" w:rsidRDefault="00F64E91">
      <w:pPr>
        <w:pStyle w:val="MonParagraphe"/>
      </w:pPr>
    </w:p>
    <w:p w14:paraId="16C891D9" w14:textId="77777777" w:rsidR="003B53B3" w:rsidRDefault="003B53B3">
      <w:pPr>
        <w:pStyle w:val="MonParagraphe"/>
      </w:pPr>
    </w:p>
    <w:p w14:paraId="278FE0BD" w14:textId="77777777" w:rsidR="003B53B3" w:rsidRDefault="003B53B3">
      <w:pPr>
        <w:pStyle w:val="MonParagraphe"/>
      </w:pPr>
    </w:p>
    <w:p w14:paraId="55AD8142" w14:textId="7AF08D4F" w:rsidR="003B53B3" w:rsidDel="00F64E91" w:rsidRDefault="003B53B3">
      <w:pPr>
        <w:pStyle w:val="MonTitreSection"/>
        <w:rPr>
          <w:del w:id="83" w:author="RootSheep" w:date="2018-12-16T18:37:00Z"/>
        </w:rPr>
      </w:pPr>
    </w:p>
    <w:p w14:paraId="796A12AC" w14:textId="77777777" w:rsidR="00F64E91" w:rsidRPr="00820B71" w:rsidRDefault="00F64E91" w:rsidP="00F64E91">
      <w:pPr>
        <w:pStyle w:val="MonParagraphe"/>
        <w:rPr>
          <w:ins w:id="84" w:author="RootSheep" w:date="2018-12-16T18:37:00Z"/>
        </w:rPr>
        <w:pPrChange w:id="85" w:author="RootSheep" w:date="2018-12-16T18:37:00Z">
          <w:pPr>
            <w:pStyle w:val="MonTitreSection"/>
          </w:pPr>
        </w:pPrChange>
      </w:pPr>
    </w:p>
    <w:p w14:paraId="7C44AF91" w14:textId="036CFCAF" w:rsidR="003B53B3" w:rsidRDefault="003B53B3">
      <w:pPr>
        <w:pStyle w:val="MonTitreSection"/>
        <w:rPr>
          <w:ins w:id="86" w:author="RootSheep" w:date="2018-12-16T18:53:00Z"/>
        </w:rPr>
      </w:pPr>
    </w:p>
    <w:p w14:paraId="07266832" w14:textId="6777F67E" w:rsidR="00A1630C" w:rsidRDefault="00A1630C" w:rsidP="00A1630C">
      <w:pPr>
        <w:pStyle w:val="MonParagraphe"/>
        <w:rPr>
          <w:ins w:id="87" w:author="RootSheep" w:date="2018-12-16T18:53:00Z"/>
        </w:rPr>
      </w:pPr>
    </w:p>
    <w:p w14:paraId="00381FB0" w14:textId="77777777" w:rsidR="00A1630C" w:rsidRPr="00820B71" w:rsidRDefault="00A1630C" w:rsidP="00A1630C">
      <w:pPr>
        <w:pStyle w:val="MonParagraphe"/>
        <w:pPrChange w:id="88" w:author="RootSheep" w:date="2018-12-16T18:53:00Z">
          <w:pPr>
            <w:pStyle w:val="MonTitreSection"/>
          </w:pPr>
        </w:pPrChange>
      </w:pPr>
    </w:p>
    <w:p w14:paraId="721051C6" w14:textId="77777777" w:rsidR="003B53B3" w:rsidDel="00F64E91" w:rsidRDefault="008C31D9">
      <w:pPr>
        <w:pStyle w:val="MonTitreSection"/>
        <w:rPr>
          <w:del w:id="89" w:author="RootSheep" w:date="2018-12-16T18:38:00Z"/>
        </w:rPr>
      </w:pPr>
      <w:proofErr w:type="spellStart"/>
      <w:proofErr w:type="gramStart"/>
      <w:r w:rsidRPr="00F64E91">
        <w:rPr>
          <w:rPrChange w:id="90" w:author="RootSheep" w:date="2018-12-16T18:32:00Z">
            <w:rPr>
              <w:lang w:val="en-US"/>
            </w:rPr>
          </w:rPrChange>
        </w:rPr>
        <w:lastRenderedPageBreak/>
        <w:t>ll</w:t>
      </w:r>
      <w:proofErr w:type="spellEnd"/>
      <w:proofErr w:type="gramEnd"/>
      <w:r w:rsidRPr="00F64E91">
        <w:rPr>
          <w:rPrChange w:id="91" w:author="RootSheep" w:date="2018-12-16T18:32:00Z">
            <w:rPr>
              <w:lang w:val="en-US"/>
            </w:rPr>
          </w:rPrChange>
        </w:rPr>
        <w:t xml:space="preserve">. Spécifications </w:t>
      </w:r>
    </w:p>
    <w:p w14:paraId="771DFBC2" w14:textId="77777777" w:rsidR="003B53B3" w:rsidRDefault="003B53B3" w:rsidP="00F64E91">
      <w:pPr>
        <w:pStyle w:val="MonTitreSection"/>
        <w:pPrChange w:id="92" w:author="RootSheep" w:date="2018-12-16T18:38:00Z">
          <w:pPr>
            <w:pStyle w:val="MonParagraphe"/>
          </w:pPr>
        </w:pPrChange>
      </w:pPr>
    </w:p>
    <w:p w14:paraId="545031CB" w14:textId="77777777" w:rsidR="003B53B3" w:rsidRDefault="008C31D9">
      <w:pPr>
        <w:pStyle w:val="MonParagraphe"/>
      </w:pPr>
      <w:r w:rsidRPr="00F64E91">
        <w:rPr>
          <w:rPrChange w:id="93" w:author="RootSheep" w:date="2018-12-16T18:32:00Z">
            <w:rPr>
              <w:lang w:val="en-US"/>
            </w:rPr>
          </w:rPrChange>
        </w:rPr>
        <w:t xml:space="preserve">Le programme fonctionne en ligne de commande. L’installation est faite en suivant les instructions dans le fichier README.md. Nous pouvons découper le fonctionnement général en trois parties : </w:t>
      </w:r>
    </w:p>
    <w:p w14:paraId="23931D60" w14:textId="176202BE" w:rsidR="003B53B3" w:rsidRDefault="008C31D9">
      <w:pPr>
        <w:pStyle w:val="MonTitreSousSection"/>
      </w:pPr>
      <w:del w:id="94" w:author="RootSheep" w:date="2018-12-16T18:38:00Z">
        <w:r w:rsidRPr="00F64E91" w:rsidDel="00F64E91">
          <w:rPr>
            <w:rPrChange w:id="95" w:author="RootSheep" w:date="2018-12-16T18:32:00Z">
              <w:rPr>
                <w:lang w:val="en-US"/>
              </w:rPr>
            </w:rPrChange>
          </w:rPr>
          <w:delText>Main:</w:delText>
        </w:r>
      </w:del>
      <w:ins w:id="96" w:author="RootSheep" w:date="2018-12-16T18:38:00Z">
        <w:r w:rsidR="00F64E91" w:rsidRPr="00820B71">
          <w:t>Main :</w:t>
        </w:r>
      </w:ins>
      <w:r w:rsidRPr="00F64E91">
        <w:rPr>
          <w:rPrChange w:id="97" w:author="RootSheep" w:date="2018-12-16T18:32:00Z">
            <w:rPr>
              <w:lang w:val="en-US"/>
            </w:rPr>
          </w:rPrChange>
        </w:rPr>
        <w:t xml:space="preserve"> </w:t>
      </w:r>
    </w:p>
    <w:p w14:paraId="5DDAC38A" w14:textId="31E96512" w:rsidR="003B53B3" w:rsidRDefault="008C31D9" w:rsidP="00F64E91">
      <w:pPr>
        <w:pStyle w:val="MonParagraphe"/>
        <w:jc w:val="left"/>
        <w:pPrChange w:id="98" w:author="RootSheep" w:date="2018-12-16T18:38:00Z">
          <w:pPr>
            <w:pStyle w:val="MonParagraphe"/>
          </w:pPr>
        </w:pPrChange>
      </w:pPr>
      <w:del w:id="99" w:author="RootSheep" w:date="2018-12-16T18:58:00Z">
        <w:r w:rsidRPr="00F64E91" w:rsidDel="008E325B">
          <w:rPr>
            <w:rPrChange w:id="100" w:author="RootSheep" w:date="2018-12-16T18:32:00Z">
              <w:rPr>
                <w:lang w:val="en-US"/>
              </w:rPr>
            </w:rPrChange>
          </w:rPr>
          <w:tab/>
        </w:r>
      </w:del>
      <w:r w:rsidRPr="00F64E91">
        <w:rPr>
          <w:rPrChange w:id="101" w:author="RootSheep" w:date="2018-12-16T18:32:00Z">
            <w:rPr>
              <w:lang w:val="en-US"/>
            </w:rPr>
          </w:rPrChange>
        </w:rPr>
        <w:t>Point d’entrée du programme : réalise la lecture du fichier et le traitement</w:t>
      </w:r>
      <w:del w:id="102" w:author="RootSheep" w:date="2018-12-16T18:39:00Z">
        <w:r w:rsidRPr="00F64E91" w:rsidDel="00F64E91">
          <w:rPr>
            <w:rPrChange w:id="103" w:author="RootSheep" w:date="2018-12-16T18:32:00Z">
              <w:rPr>
                <w:lang w:val="en-US"/>
              </w:rPr>
            </w:rPrChange>
          </w:rPr>
          <w:delText xml:space="preserve"> </w:delText>
        </w:r>
      </w:del>
      <w:ins w:id="104" w:author="RootSheep" w:date="2018-12-16T18:39:00Z">
        <w:r w:rsidR="00F64E91">
          <w:t xml:space="preserve"> </w:t>
        </w:r>
      </w:ins>
      <w:del w:id="105" w:author="RootSheep" w:date="2018-12-16T18:39:00Z">
        <w:r w:rsidRPr="00F64E91" w:rsidDel="00F64E91">
          <w:rPr>
            <w:rPrChange w:id="106" w:author="RootSheep" w:date="2018-12-16T18:32:00Z">
              <w:rPr>
                <w:lang w:val="en-US"/>
              </w:rPr>
            </w:rPrChange>
          </w:rPr>
          <w:delText xml:space="preserve">initial </w:delText>
        </w:r>
      </w:del>
      <w:del w:id="107" w:author="RootSheep" w:date="2018-12-16T18:38:00Z">
        <w:r w:rsidRPr="00F64E91" w:rsidDel="00F64E91">
          <w:rPr>
            <w:rPrChange w:id="108" w:author="RootSheep" w:date="2018-12-16T18:32:00Z">
              <w:rPr>
                <w:lang w:val="en-US"/>
              </w:rPr>
            </w:rPrChange>
          </w:rPr>
          <w:tab/>
        </w:r>
        <w:r w:rsidRPr="00F64E91" w:rsidDel="00F64E91">
          <w:rPr>
            <w:rPrChange w:id="109" w:author="RootSheep" w:date="2018-12-16T18:32:00Z">
              <w:rPr>
                <w:lang w:val="en-US"/>
              </w:rPr>
            </w:rPrChange>
          </w:rPr>
          <w:tab/>
          <w:delText>( filtrage</w:delText>
        </w:r>
      </w:del>
      <w:ins w:id="110" w:author="RootSheep" w:date="2018-12-16T18:38:00Z">
        <w:r w:rsidR="00F64E91" w:rsidRPr="00820B71">
          <w:t>(filtrage</w:t>
        </w:r>
      </w:ins>
      <w:r w:rsidRPr="00F64E91">
        <w:rPr>
          <w:rPrChange w:id="111" w:author="RootSheep" w:date="2018-12-16T18:32:00Z">
            <w:rPr>
              <w:lang w:val="en-US"/>
            </w:rPr>
          </w:rPrChange>
        </w:rPr>
        <w:t xml:space="preserve"> ou </w:t>
      </w:r>
      <w:del w:id="112" w:author="RootSheep" w:date="2018-12-16T18:38:00Z">
        <w:r w:rsidRPr="00F64E91" w:rsidDel="00F64E91">
          <w:rPr>
            <w:rPrChange w:id="113" w:author="RootSheep" w:date="2018-12-16T18:32:00Z">
              <w:rPr>
                <w:lang w:val="en-US"/>
              </w:rPr>
            </w:rPrChange>
          </w:rPr>
          <w:delText>pas )</w:delText>
        </w:r>
      </w:del>
      <w:ins w:id="114" w:author="RootSheep" w:date="2018-12-16T18:38:00Z">
        <w:r w:rsidR="00F64E91">
          <w:t>non</w:t>
        </w:r>
        <w:r w:rsidR="00F64E91" w:rsidRPr="00820B71">
          <w:t>)</w:t>
        </w:r>
      </w:ins>
      <w:r w:rsidRPr="00F64E91">
        <w:rPr>
          <w:rPrChange w:id="115" w:author="RootSheep" w:date="2018-12-16T18:32:00Z">
            <w:rPr>
              <w:lang w:val="en-US"/>
            </w:rPr>
          </w:rPrChange>
        </w:rPr>
        <w:t xml:space="preserve"> des logs.</w:t>
      </w:r>
    </w:p>
    <w:p w14:paraId="2C8C72E7" w14:textId="77777777" w:rsidR="003B53B3" w:rsidRDefault="008C31D9">
      <w:pPr>
        <w:pStyle w:val="MonParagraphe"/>
      </w:pPr>
      <w:r>
        <w:t>Cas normaux :</w:t>
      </w:r>
    </w:p>
    <w:p w14:paraId="2320E5BB" w14:textId="20B8BEDB" w:rsidR="003B53B3" w:rsidRDefault="008C31D9" w:rsidP="008E325B">
      <w:pPr>
        <w:pStyle w:val="MonParagraphe"/>
        <w:numPr>
          <w:ilvl w:val="1"/>
          <w:numId w:val="6"/>
        </w:numPr>
        <w:pPrChange w:id="116" w:author="RootSheep" w:date="2018-12-16T18:59:00Z">
          <w:pPr>
            <w:pStyle w:val="MonParagraphe"/>
          </w:pPr>
        </w:pPrChange>
      </w:pPr>
      <w:del w:id="117" w:author="RootSheep" w:date="2018-12-16T18:59:00Z">
        <w:r w:rsidDel="008E325B">
          <w:tab/>
        </w:r>
      </w:del>
      <w:r>
        <w:t xml:space="preserve">On peut mettre les options dans n'importe quelle ordre (comme une commande linux </w:t>
      </w:r>
      <w:r>
        <w:tab/>
      </w:r>
      <w:r>
        <w:tab/>
        <w:t>classique)</w:t>
      </w:r>
    </w:p>
    <w:p w14:paraId="4019FA4B" w14:textId="77777777" w:rsidR="003B53B3" w:rsidRDefault="008C31D9" w:rsidP="00820B71">
      <w:pPr>
        <w:pStyle w:val="MonParagraphe"/>
        <w:numPr>
          <w:ilvl w:val="1"/>
          <w:numId w:val="6"/>
        </w:numPr>
      </w:pPr>
      <w:del w:id="118" w:author="RootSheep" w:date="2018-12-16T18:59:00Z">
        <w:r w:rsidDel="008E325B">
          <w:tab/>
        </w:r>
      </w:del>
      <w:r>
        <w:t>Options possibles :</w:t>
      </w:r>
    </w:p>
    <w:p w14:paraId="3FA3F466" w14:textId="77777777" w:rsidR="003B53B3" w:rsidRDefault="008C31D9" w:rsidP="008E325B">
      <w:pPr>
        <w:pStyle w:val="MonParagraphe"/>
        <w:numPr>
          <w:ilvl w:val="2"/>
          <w:numId w:val="9"/>
        </w:numPr>
        <w:pPrChange w:id="119" w:author="RootSheep" w:date="2018-12-16T18:59:00Z">
          <w:pPr>
            <w:pStyle w:val="MonParagraphe"/>
            <w:numPr>
              <w:ilvl w:val="1"/>
              <w:numId w:val="6"/>
            </w:numPr>
            <w:tabs>
              <w:tab w:val="num" w:pos="1058"/>
            </w:tabs>
            <w:ind w:left="774" w:firstLine="110"/>
          </w:pPr>
        </w:pPrChange>
      </w:pPr>
      <w:del w:id="120" w:author="RootSheep" w:date="2018-12-16T18:59:00Z">
        <w:r w:rsidRPr="00F64E91" w:rsidDel="008E325B">
          <w:rPr>
            <w:rPrChange w:id="121" w:author="RootSheep" w:date="2018-12-16T18:32:00Z">
              <w:rPr>
                <w:lang w:val="en-US"/>
              </w:rPr>
            </w:rPrChange>
          </w:rPr>
          <w:tab/>
        </w:r>
      </w:del>
      <w:r w:rsidRPr="00F64E91">
        <w:rPr>
          <w:rPrChange w:id="122" w:author="RootSheep" w:date="2018-12-16T18:32:00Z">
            <w:rPr>
              <w:lang w:val="en-US"/>
            </w:rPr>
          </w:rPrChange>
        </w:rPr>
        <w:t>-</w:t>
      </w:r>
      <w:r>
        <w:t xml:space="preserve">g nomFichier.dot : </w:t>
      </w:r>
      <w:r w:rsidRPr="00F64E91">
        <w:rPr>
          <w:rPrChange w:id="123" w:author="RootSheep" w:date="2018-12-16T18:32:00Z">
            <w:rPr>
              <w:lang w:val="en-US"/>
            </w:rPr>
          </w:rPrChange>
        </w:rPr>
        <w:t>génère</w:t>
      </w:r>
      <w:r>
        <w:t xml:space="preserve"> un fichier </w:t>
      </w:r>
      <w:proofErr w:type="spellStart"/>
      <w:r>
        <w:t>GraphViz</w:t>
      </w:r>
      <w:proofErr w:type="spellEnd"/>
    </w:p>
    <w:p w14:paraId="0FE3CF24" w14:textId="77777777" w:rsidR="003B53B3" w:rsidRDefault="008C31D9" w:rsidP="008E325B">
      <w:pPr>
        <w:pStyle w:val="MonParagraphe"/>
        <w:numPr>
          <w:ilvl w:val="2"/>
          <w:numId w:val="9"/>
        </w:numPr>
        <w:pPrChange w:id="124" w:author="RootSheep" w:date="2018-12-16T18:59:00Z">
          <w:pPr>
            <w:pStyle w:val="MonParagraphe"/>
            <w:numPr>
              <w:ilvl w:val="1"/>
              <w:numId w:val="6"/>
            </w:numPr>
            <w:tabs>
              <w:tab w:val="num" w:pos="1058"/>
            </w:tabs>
            <w:ind w:left="774" w:firstLine="110"/>
          </w:pPr>
        </w:pPrChange>
      </w:pPr>
      <w:del w:id="125" w:author="RootSheep" w:date="2018-12-16T18:59:00Z">
        <w:r w:rsidRPr="00F64E91" w:rsidDel="008E325B">
          <w:rPr>
            <w:rPrChange w:id="126" w:author="RootSheep" w:date="2018-12-16T18:32:00Z">
              <w:rPr>
                <w:lang w:val="en-US"/>
              </w:rPr>
            </w:rPrChange>
          </w:rPr>
          <w:tab/>
        </w:r>
      </w:del>
      <w:r w:rsidRPr="00F64E91">
        <w:rPr>
          <w:rPrChange w:id="127" w:author="RootSheep" w:date="2018-12-16T18:32:00Z">
            <w:rPr>
              <w:lang w:val="en-US"/>
            </w:rPr>
          </w:rPrChange>
        </w:rPr>
        <w:t>-</w:t>
      </w:r>
      <w:r>
        <w:t>e : exclut documents</w:t>
      </w:r>
      <w:r w:rsidRPr="00F64E91">
        <w:rPr>
          <w:rPrChange w:id="128" w:author="RootSheep" w:date="2018-12-16T18:32:00Z">
            <w:rPr>
              <w:lang w:val="en-US"/>
            </w:rPr>
          </w:rPrChange>
        </w:rPr>
        <w:t xml:space="preserve"> de type</w:t>
      </w:r>
      <w:r>
        <w:t xml:space="preserve"> image</w:t>
      </w:r>
      <w:r w:rsidRPr="00F64E91">
        <w:rPr>
          <w:rPrChange w:id="129" w:author="RootSheep" w:date="2018-12-16T18:32:00Z">
            <w:rPr>
              <w:lang w:val="en-US"/>
            </w:rPr>
          </w:rPrChange>
        </w:rPr>
        <w:t>, CSS ou JS.</w:t>
      </w:r>
    </w:p>
    <w:p w14:paraId="318E42A3" w14:textId="19380577" w:rsidR="003B53B3" w:rsidDel="008E325B" w:rsidRDefault="008C31D9" w:rsidP="008E325B">
      <w:pPr>
        <w:pStyle w:val="MonParagraphe"/>
        <w:numPr>
          <w:ilvl w:val="2"/>
          <w:numId w:val="6"/>
        </w:numPr>
        <w:rPr>
          <w:del w:id="130" w:author="Lucca Paffi Vidal" w:date="2018-12-14T21:36:00Z"/>
        </w:rPr>
        <w:pPrChange w:id="131" w:author="RootSheep" w:date="2018-12-16T18:59:00Z">
          <w:pPr>
            <w:pStyle w:val="MonParagraphe"/>
            <w:numPr>
              <w:ilvl w:val="1"/>
              <w:numId w:val="6"/>
            </w:numPr>
            <w:tabs>
              <w:tab w:val="num" w:pos="1058"/>
            </w:tabs>
            <w:ind w:left="774" w:firstLine="110"/>
          </w:pPr>
        </w:pPrChange>
      </w:pPr>
      <w:del w:id="132" w:author="RootSheep" w:date="2018-12-16T18:59:00Z">
        <w:r w:rsidRPr="00F64E91" w:rsidDel="008E325B">
          <w:rPr>
            <w:rPrChange w:id="133" w:author="RootSheep" w:date="2018-12-16T18:32:00Z">
              <w:rPr>
                <w:lang w:val="en-US"/>
              </w:rPr>
            </w:rPrChange>
          </w:rPr>
          <w:tab/>
        </w:r>
      </w:del>
      <w:r w:rsidRPr="00F64E91">
        <w:rPr>
          <w:rPrChange w:id="134" w:author="RootSheep" w:date="2018-12-16T18:32:00Z">
            <w:rPr>
              <w:lang w:val="en-US"/>
            </w:rPr>
          </w:rPrChange>
        </w:rPr>
        <w:t>-</w:t>
      </w:r>
      <w:r>
        <w:t>t heure : filtre sur les heures</w:t>
      </w:r>
      <w:r w:rsidRPr="00F64E91">
        <w:rPr>
          <w:rPrChange w:id="135" w:author="RootSheep" w:date="2018-12-16T18:32:00Z">
            <w:rPr>
              <w:lang w:val="en-US"/>
            </w:rPr>
          </w:rPrChange>
        </w:rPr>
        <w:t xml:space="preserve"> [heure, heure+1[</w:t>
      </w:r>
    </w:p>
    <w:p w14:paraId="15366459" w14:textId="77777777" w:rsidR="008E325B" w:rsidRDefault="008E325B" w:rsidP="008E325B">
      <w:pPr>
        <w:pStyle w:val="MonParagraphe"/>
        <w:numPr>
          <w:ilvl w:val="2"/>
          <w:numId w:val="9"/>
        </w:numPr>
        <w:rPr>
          <w:ins w:id="136" w:author="RootSheep" w:date="2018-12-16T18:58:00Z"/>
        </w:rPr>
        <w:pPrChange w:id="137" w:author="RootSheep" w:date="2018-12-16T18:59:00Z">
          <w:pPr>
            <w:pStyle w:val="MonParagraphe"/>
            <w:numPr>
              <w:ilvl w:val="1"/>
              <w:numId w:val="6"/>
            </w:numPr>
            <w:tabs>
              <w:tab w:val="num" w:pos="1058"/>
            </w:tabs>
            <w:ind w:left="774" w:firstLine="110"/>
          </w:pPr>
        </w:pPrChange>
      </w:pPr>
    </w:p>
    <w:p w14:paraId="399F47A6" w14:textId="0C2E4CF5" w:rsidR="003B53B3" w:rsidRDefault="008E325B" w:rsidP="008E325B">
      <w:pPr>
        <w:pStyle w:val="MonParagraphe"/>
        <w:numPr>
          <w:ilvl w:val="2"/>
          <w:numId w:val="6"/>
        </w:numPr>
        <w:rPr>
          <w:del w:id="138" w:author="Lucca Paffi Vidal" w:date="2018-12-14T21:36:00Z"/>
        </w:rPr>
        <w:pPrChange w:id="139" w:author="RootSheep" w:date="2018-12-16T18:59:00Z">
          <w:pPr>
            <w:pStyle w:val="MonParagraphe"/>
            <w:numPr>
              <w:ilvl w:val="1"/>
              <w:numId w:val="6"/>
            </w:numPr>
            <w:tabs>
              <w:tab w:val="num" w:pos="1058"/>
            </w:tabs>
            <w:ind w:left="774" w:firstLine="110"/>
          </w:pPr>
        </w:pPrChange>
      </w:pPr>
      <w:ins w:id="140" w:author="RootSheep" w:date="2018-12-16T18:58:00Z">
        <w:r>
          <w:t>-h : affiche le manuel d’utilisation du programme</w:t>
        </w:r>
      </w:ins>
    </w:p>
    <w:p w14:paraId="2E8C7C61" w14:textId="77777777" w:rsidR="003B53B3" w:rsidRDefault="008C31D9" w:rsidP="008E325B">
      <w:pPr>
        <w:pStyle w:val="MonParagraphe"/>
        <w:numPr>
          <w:ilvl w:val="2"/>
          <w:numId w:val="9"/>
        </w:numPr>
        <w:pPrChange w:id="141" w:author="RootSheep" w:date="2018-12-16T18:59:00Z">
          <w:pPr>
            <w:pStyle w:val="MonParagraphe"/>
            <w:numPr>
              <w:ilvl w:val="1"/>
              <w:numId w:val="6"/>
            </w:numPr>
            <w:tabs>
              <w:tab w:val="num" w:pos="1058"/>
            </w:tabs>
            <w:ind w:left="774" w:firstLine="110"/>
          </w:pPr>
        </w:pPrChange>
      </w:pPr>
      <w:del w:id="142" w:author="Lucca Paffi Vidal" w:date="2018-12-14T21:36:00Z">
        <w:r>
          <w:tab/>
        </w:r>
      </w:del>
    </w:p>
    <w:p w14:paraId="4732AC9A" w14:textId="63289163" w:rsidR="008E325B" w:rsidDel="008E325B" w:rsidRDefault="008C31D9" w:rsidP="008E325B">
      <w:pPr>
        <w:pStyle w:val="MonParagraphe"/>
        <w:numPr>
          <w:ilvl w:val="2"/>
          <w:numId w:val="9"/>
        </w:numPr>
        <w:rPr>
          <w:ins w:id="143" w:author="Lucca Paffi Vidal" w:date="2018-12-14T21:36:00Z"/>
          <w:del w:id="144" w:author="RootSheep" w:date="2018-12-16T19:00:00Z"/>
        </w:rPr>
        <w:pPrChange w:id="145" w:author="RootSheep" w:date="2018-12-16T19:00:00Z">
          <w:pPr>
            <w:pStyle w:val="MonParagraphe"/>
            <w:numPr>
              <w:ilvl w:val="1"/>
              <w:numId w:val="6"/>
            </w:numPr>
            <w:tabs>
              <w:tab w:val="num" w:pos="1058"/>
            </w:tabs>
            <w:ind w:left="774" w:firstLine="110"/>
          </w:pPr>
        </w:pPrChange>
      </w:pPr>
      <w:del w:id="146" w:author="RootSheep" w:date="2018-12-16T18:59:00Z">
        <w:r w:rsidRPr="00F64E91" w:rsidDel="008E325B">
          <w:rPr>
            <w:rPrChange w:id="147" w:author="RootSheep" w:date="2018-12-16T18:32:00Z">
              <w:rPr>
                <w:lang w:val="en-US"/>
              </w:rPr>
            </w:rPrChange>
          </w:rPr>
          <w:tab/>
        </w:r>
      </w:del>
      <w:r w:rsidRPr="00F64E91">
        <w:rPr>
          <w:rPrChange w:id="148" w:author="RootSheep" w:date="2018-12-16T18:32:00Z">
            <w:rPr>
              <w:lang w:val="en-US"/>
            </w:rPr>
          </w:rPrChange>
        </w:rPr>
        <w:t>[</w:t>
      </w:r>
      <w:proofErr w:type="gramStart"/>
      <w:r w:rsidRPr="00F64E91">
        <w:rPr>
          <w:rPrChange w:id="149" w:author="RootSheep" w:date="2018-12-16T18:32:00Z">
            <w:rPr>
              <w:lang w:val="en-US"/>
            </w:rPr>
          </w:rPrChange>
        </w:rPr>
        <w:t>default</w:t>
      </w:r>
      <w:proofErr w:type="gramEnd"/>
      <w:r w:rsidRPr="00F64E91">
        <w:rPr>
          <w:rPrChange w:id="150" w:author="RootSheep" w:date="2018-12-16T18:32:00Z">
            <w:rPr>
              <w:lang w:val="en-US"/>
            </w:rPr>
          </w:rPrChange>
        </w:rPr>
        <w:t xml:space="preserve">] </w:t>
      </w:r>
      <w:r>
        <w:t>Afficher les 10 documents les plus consultés</w:t>
      </w:r>
    </w:p>
    <w:p w14:paraId="49E202B7" w14:textId="77777777" w:rsidR="003B53B3" w:rsidRDefault="003B53B3" w:rsidP="008E325B">
      <w:pPr>
        <w:pStyle w:val="MonParagraphe"/>
        <w:numPr>
          <w:ilvl w:val="2"/>
          <w:numId w:val="9"/>
        </w:numPr>
        <w:rPr>
          <w:del w:id="151" w:author="Lucca Paffi Vidal" w:date="2018-12-14T21:36:00Z"/>
        </w:rPr>
        <w:pPrChange w:id="152" w:author="RootSheep" w:date="2018-12-16T19:00:00Z">
          <w:pPr>
            <w:pStyle w:val="MonParagraphe"/>
          </w:pPr>
        </w:pPrChange>
      </w:pPr>
    </w:p>
    <w:p w14:paraId="7E8F1598" w14:textId="77777777" w:rsidR="003B53B3" w:rsidRDefault="003B53B3" w:rsidP="008E325B">
      <w:pPr>
        <w:pStyle w:val="MonParagraphe"/>
        <w:numPr>
          <w:ilvl w:val="2"/>
          <w:numId w:val="9"/>
        </w:numPr>
        <w:pPrChange w:id="153" w:author="RootSheep" w:date="2018-12-16T19:00:00Z">
          <w:pPr>
            <w:pStyle w:val="MonParagraphe"/>
          </w:pPr>
        </w:pPrChange>
      </w:pPr>
    </w:p>
    <w:p w14:paraId="523C76BB" w14:textId="5990B5AD" w:rsidR="003B53B3" w:rsidRDefault="008C31D9">
      <w:pPr>
        <w:pStyle w:val="MonParagraphe"/>
      </w:pPr>
      <w:r>
        <w:rPr>
          <w:lang w:val="en-US"/>
        </w:rPr>
        <w:t xml:space="preserve">Cas </w:t>
      </w:r>
      <w:del w:id="154" w:author="RootSheep" w:date="2018-12-16T19:00:00Z">
        <w:r w:rsidDel="008E325B">
          <w:rPr>
            <w:lang w:val="en-US"/>
          </w:rPr>
          <w:delText>limites :</w:delText>
        </w:r>
      </w:del>
      <w:proofErr w:type="spellStart"/>
      <w:ins w:id="155" w:author="RootSheep" w:date="2018-12-16T19:00:00Z">
        <w:r w:rsidR="008E325B">
          <w:rPr>
            <w:lang w:val="en-US"/>
          </w:rPr>
          <w:t>limit</w:t>
        </w:r>
        <w:bookmarkStart w:id="156" w:name="_GoBack"/>
        <w:bookmarkEnd w:id="156"/>
        <w:r w:rsidR="008E325B">
          <w:rPr>
            <w:lang w:val="en-US"/>
          </w:rPr>
          <w:t>es</w:t>
        </w:r>
        <w:proofErr w:type="spellEnd"/>
        <w:r w:rsidR="008E325B">
          <w:rPr>
            <w:lang w:val="en-US"/>
          </w:rPr>
          <w:t>:</w:t>
        </w:r>
      </w:ins>
      <w:r>
        <w:rPr>
          <w:lang w:val="en-US"/>
        </w:rPr>
        <w:t xml:space="preserve"> </w:t>
      </w:r>
    </w:p>
    <w:p w14:paraId="74A3D05A" w14:textId="77777777" w:rsidR="003B53B3" w:rsidRDefault="008C31D9">
      <w:pPr>
        <w:pStyle w:val="MonParagraphe"/>
        <w:numPr>
          <w:ilvl w:val="1"/>
          <w:numId w:val="6"/>
        </w:numPr>
      </w:pPr>
      <w:del w:id="157" w:author="RootSheep" w:date="2018-12-16T19:05:00Z">
        <w:r w:rsidDel="004E7053">
          <w:tab/>
        </w:r>
      </w:del>
      <w:r>
        <w:t>Si nomFichier.dot est déjà existant</w:t>
      </w:r>
      <w:r w:rsidRPr="00F64E91">
        <w:rPr>
          <w:rPrChange w:id="158" w:author="RootSheep" w:date="2018-12-16T18:32:00Z">
            <w:rPr>
              <w:lang w:val="en-US"/>
            </w:rPr>
          </w:rPrChange>
        </w:rPr>
        <w:t xml:space="preserve"> : </w:t>
      </w:r>
      <w:r>
        <w:t xml:space="preserve"> on demande confirmation</w:t>
      </w:r>
      <w:r w:rsidRPr="00F64E91">
        <w:rPr>
          <w:rPrChange w:id="159" w:author="RootSheep" w:date="2018-12-16T18:32:00Z">
            <w:rPr>
              <w:lang w:val="en-US"/>
            </w:rPr>
          </w:rPrChange>
        </w:rPr>
        <w:t xml:space="preserve"> à l’utilisateur</w:t>
      </w:r>
    </w:p>
    <w:p w14:paraId="4B7D0687" w14:textId="7921C6A5" w:rsidR="003B53B3" w:rsidRDefault="008C31D9">
      <w:pPr>
        <w:pStyle w:val="MonParagraphe"/>
        <w:numPr>
          <w:ilvl w:val="1"/>
          <w:numId w:val="6"/>
        </w:numPr>
      </w:pPr>
      <w:del w:id="160" w:author="RootSheep" w:date="2018-12-16T19:05:00Z">
        <w:r w:rsidDel="004E7053">
          <w:tab/>
        </w:r>
      </w:del>
      <w:r>
        <w:t xml:space="preserve">Option inconnue : </w:t>
      </w:r>
      <w:del w:id="161" w:author="RootSheep" w:date="2018-12-16T19:00:00Z">
        <w:r w:rsidDel="008E325B">
          <w:delText>warning</w:delText>
        </w:r>
      </w:del>
      <w:ins w:id="162" w:author="RootSheep" w:date="2018-12-16T19:00:00Z">
        <w:r w:rsidR="008E325B">
          <w:t>option ignorée</w:t>
        </w:r>
      </w:ins>
      <w:del w:id="163" w:author="RootSheep" w:date="2018-12-16T19:00:00Z">
        <w:r w:rsidDel="008E325B">
          <w:delText xml:space="preserve"> </w:delText>
        </w:r>
      </w:del>
      <w:ins w:id="164" w:author="RootSheep" w:date="2018-12-16T19:00:00Z">
        <w:r w:rsidR="008E325B">
          <w:t xml:space="preserve"> </w:t>
        </w:r>
      </w:ins>
    </w:p>
    <w:p w14:paraId="1670505F" w14:textId="2FC6B26F" w:rsidR="003B53B3" w:rsidRDefault="008C31D9">
      <w:pPr>
        <w:pStyle w:val="MonParagraphe"/>
        <w:numPr>
          <w:ilvl w:val="1"/>
          <w:numId w:val="6"/>
        </w:numPr>
      </w:pPr>
      <w:del w:id="165" w:author="RootSheep" w:date="2018-12-16T19:05:00Z">
        <w:r w:rsidRPr="00F64E91" w:rsidDel="004E7053">
          <w:rPr>
            <w:rPrChange w:id="166" w:author="RootSheep" w:date="2018-12-16T18:32:00Z">
              <w:rPr>
                <w:lang w:val="en-US"/>
              </w:rPr>
            </w:rPrChange>
          </w:rPr>
          <w:tab/>
        </w:r>
      </w:del>
      <w:r w:rsidRPr="00F64E91">
        <w:rPr>
          <w:rPrChange w:id="167" w:author="RootSheep" w:date="2018-12-16T18:32:00Z">
            <w:rPr>
              <w:lang w:val="en-US"/>
            </w:rPr>
          </w:rPrChange>
        </w:rPr>
        <w:t>Absence</w:t>
      </w:r>
      <w:r>
        <w:t xml:space="preserve"> d'argument nom de fichier : afficher </w:t>
      </w:r>
      <w:del w:id="168" w:author="RootSheep" w:date="2018-12-16T19:00:00Z">
        <w:r w:rsidDel="008E325B">
          <w:delText>l</w:delText>
        </w:r>
        <w:r w:rsidRPr="00F64E91" w:rsidDel="008E325B">
          <w:rPr>
            <w:rPrChange w:id="169" w:author="RootSheep" w:date="2018-12-16T18:32:00Z">
              <w:rPr>
                <w:lang w:val="en-US"/>
              </w:rPr>
            </w:rPrChange>
          </w:rPr>
          <w:delText>’</w:delText>
        </w:r>
        <w:r w:rsidDel="008E325B">
          <w:delText>aide</w:delText>
        </w:r>
      </w:del>
      <w:ins w:id="170" w:author="RootSheep" w:date="2018-12-16T19:00:00Z">
        <w:r w:rsidR="008E325B">
          <w:t>le manuel d’utilisation</w:t>
        </w:r>
      </w:ins>
    </w:p>
    <w:p w14:paraId="6DC8127E" w14:textId="77777777" w:rsidR="003B53B3" w:rsidRDefault="003B53B3">
      <w:pPr>
        <w:pStyle w:val="MonParagraphe"/>
      </w:pPr>
    </w:p>
    <w:p w14:paraId="2F7A5EA4" w14:textId="77777777" w:rsidR="003B53B3" w:rsidRDefault="008C31D9">
      <w:pPr>
        <w:pStyle w:val="MonParagraphe"/>
        <w:rPr>
          <w:del w:id="171" w:author="Lucca Paffi Vidal" w:date="2018-12-14T21:36:00Z"/>
        </w:rPr>
      </w:pPr>
      <w:del w:id="172" w:author="RootSheep" w:date="2018-12-16T18:58:00Z">
        <w:r w:rsidDel="008E325B">
          <w:tab/>
        </w:r>
      </w:del>
      <w:r>
        <w:t>Cas d'erreurs :</w:t>
      </w:r>
    </w:p>
    <w:p w14:paraId="048D7E97" w14:textId="77777777" w:rsidR="003B53B3" w:rsidRDefault="008C31D9">
      <w:pPr>
        <w:pStyle w:val="MonParagraphe"/>
      </w:pPr>
      <w:del w:id="173" w:author="Lucca Paffi Vidal" w:date="2018-12-14T21:36:00Z">
        <w:r>
          <w:tab/>
        </w:r>
      </w:del>
    </w:p>
    <w:p w14:paraId="433E257F" w14:textId="0ADD3A8E" w:rsidR="003B53B3" w:rsidRDefault="008C31D9">
      <w:pPr>
        <w:pStyle w:val="MonParagraphe"/>
        <w:numPr>
          <w:ilvl w:val="1"/>
          <w:numId w:val="6"/>
        </w:numPr>
        <w:rPr>
          <w:ins w:id="174" w:author="RootSheep" w:date="2018-12-16T18:57:00Z"/>
        </w:rPr>
      </w:pPr>
      <w:del w:id="175" w:author="RootSheep" w:date="2018-12-16T19:05:00Z">
        <w:r w:rsidRPr="00F64E91" w:rsidDel="004E7053">
          <w:rPr>
            <w:rPrChange w:id="176" w:author="RootSheep" w:date="2018-12-16T18:32:00Z">
              <w:rPr>
                <w:lang w:val="en-US"/>
              </w:rPr>
            </w:rPrChange>
          </w:rPr>
          <w:tab/>
        </w:r>
      </w:del>
      <w:r w:rsidRPr="00F64E91">
        <w:rPr>
          <w:rPrChange w:id="177" w:author="RootSheep" w:date="2018-12-16T18:32:00Z">
            <w:rPr>
              <w:lang w:val="en-US"/>
            </w:rPr>
          </w:rPrChange>
        </w:rPr>
        <w:t>Le paramètre t doit être un entier entre 0 et 23.</w:t>
      </w:r>
    </w:p>
    <w:p w14:paraId="641C09B0" w14:textId="6FB17CEC" w:rsidR="008E325B" w:rsidDel="008E325B" w:rsidRDefault="008E325B">
      <w:pPr>
        <w:pStyle w:val="MonParagraphe"/>
        <w:numPr>
          <w:ilvl w:val="1"/>
          <w:numId w:val="6"/>
        </w:numPr>
        <w:rPr>
          <w:del w:id="178" w:author="RootSheep" w:date="2018-12-16T18:57:00Z"/>
        </w:rPr>
      </w:pPr>
      <w:ins w:id="179" w:author="RootSheep" w:date="2018-12-16T18:57:00Z">
        <w:r>
          <w:t>« Heure » et « nomFichier.dot » sont des arguments obligatoires : leur absence doit générer une erreur.</w:t>
        </w:r>
      </w:ins>
    </w:p>
    <w:p w14:paraId="42314D48" w14:textId="24368D28" w:rsidR="003B53B3" w:rsidDel="008E325B" w:rsidRDefault="008C31D9" w:rsidP="00820B71">
      <w:pPr>
        <w:pStyle w:val="MonParagraphe"/>
        <w:numPr>
          <w:ilvl w:val="1"/>
          <w:numId w:val="6"/>
        </w:numPr>
        <w:rPr>
          <w:del w:id="180" w:author="RootSheep" w:date="2018-12-16T18:57:00Z"/>
        </w:rPr>
      </w:pPr>
      <w:del w:id="181" w:author="RootSheep" w:date="2018-12-16T18:57:00Z">
        <w:r w:rsidRPr="008E325B" w:rsidDel="008E325B">
          <w:rPr>
            <w:rPrChange w:id="182" w:author="RootSheep" w:date="2018-12-16T18:57:00Z">
              <w:rPr>
                <w:lang w:val="en-US"/>
              </w:rPr>
            </w:rPrChange>
          </w:rPr>
          <w:tab/>
          <w:delText>H</w:delText>
        </w:r>
        <w:r w:rsidDel="008E325B">
          <w:delText>eure et nomFichier.dot sont des arguments obligatoires</w:delText>
        </w:r>
        <w:r w:rsidRPr="008E325B" w:rsidDel="008E325B">
          <w:rPr>
            <w:rPrChange w:id="183" w:author="RootSheep" w:date="2018-12-16T18:57:00Z">
              <w:rPr>
                <w:lang w:val="en-US"/>
              </w:rPr>
            </w:rPrChange>
          </w:rPr>
          <w:delText>, leur absence implique                       une  erreur.</w:delText>
        </w:r>
      </w:del>
    </w:p>
    <w:p w14:paraId="786E9C51" w14:textId="77777777" w:rsidR="003B53B3" w:rsidRDefault="008C31D9" w:rsidP="008E325B">
      <w:pPr>
        <w:pStyle w:val="MonParagraphe"/>
        <w:numPr>
          <w:ilvl w:val="1"/>
          <w:numId w:val="6"/>
        </w:numPr>
        <w:rPr>
          <w:ins w:id="184" w:author="Lucca Paffi Vidal" w:date="2018-12-14T21:49:00Z"/>
        </w:rPr>
        <w:pPrChange w:id="185" w:author="RootSheep" w:date="2018-12-16T18:57:00Z">
          <w:pPr>
            <w:pStyle w:val="MonTitreSousSection"/>
            <w:numPr>
              <w:numId w:val="7"/>
            </w:numPr>
            <w:ind w:left="221" w:hanging="221"/>
          </w:pPr>
        </w:pPrChange>
      </w:pPr>
      <w:del w:id="186" w:author="Lucca Paffi Vidal" w:date="2018-12-14T21:36:00Z">
        <w:r>
          <w:tab/>
        </w:r>
      </w:del>
    </w:p>
    <w:p w14:paraId="466FD579" w14:textId="13EE89BC" w:rsidR="003B53B3" w:rsidRDefault="008C31D9">
      <w:pPr>
        <w:pStyle w:val="MonTitreSousSection"/>
      </w:pPr>
      <w:del w:id="187" w:author="RootSheep" w:date="2018-12-16T19:02:00Z">
        <w:r w:rsidRPr="00F64E91" w:rsidDel="008E325B">
          <w:rPr>
            <w:rPrChange w:id="188" w:author="RootSheep" w:date="2018-12-16T18:32:00Z">
              <w:rPr>
                <w:lang w:val="en-US"/>
              </w:rPr>
            </w:rPrChange>
          </w:rPr>
          <w:delText>LogAnalyzer</w:delText>
        </w:r>
      </w:del>
      <w:proofErr w:type="spellStart"/>
      <w:ins w:id="189" w:author="RootSheep" w:date="2018-12-16T19:02:00Z">
        <w:r w:rsidR="008E325B">
          <w:t>Parsing</w:t>
        </w:r>
        <w:proofErr w:type="spellEnd"/>
        <w:r w:rsidR="008E325B">
          <w:t xml:space="preserve"> et traitement des </w:t>
        </w:r>
      </w:ins>
      <w:del w:id="190" w:author="RootSheep" w:date="2018-12-16T19:02:00Z">
        <w:r w:rsidRPr="00F64E91" w:rsidDel="008E325B">
          <w:rPr>
            <w:rPrChange w:id="191" w:author="RootSheep" w:date="2018-12-16T18:32:00Z">
              <w:rPr>
                <w:lang w:val="en-US"/>
              </w:rPr>
            </w:rPrChange>
          </w:rPr>
          <w:delText>:</w:delText>
        </w:r>
      </w:del>
      <w:ins w:id="192" w:author="RootSheep" w:date="2018-12-16T19:02:00Z">
        <w:r w:rsidR="008E325B">
          <w:t>données</w:t>
        </w:r>
        <w:r w:rsidR="008E325B" w:rsidRPr="00820B71">
          <w:t xml:space="preserve"> :</w:t>
        </w:r>
      </w:ins>
      <w:r w:rsidRPr="00F64E91">
        <w:rPr>
          <w:rPrChange w:id="193" w:author="RootSheep" w:date="2018-12-16T18:32:00Z">
            <w:rPr>
              <w:lang w:val="en-US"/>
            </w:rPr>
          </w:rPrChange>
        </w:rPr>
        <w:t xml:space="preserve"> </w:t>
      </w:r>
    </w:p>
    <w:p w14:paraId="4B5D5B26" w14:textId="461542BD" w:rsidR="003B53B3" w:rsidDel="008E325B" w:rsidRDefault="008C31D9" w:rsidP="004E7053">
      <w:pPr>
        <w:pStyle w:val="MonParagraphe"/>
        <w:jc w:val="left"/>
        <w:rPr>
          <w:ins w:id="194" w:author="Lucca Paffi Vidal" w:date="2018-12-14T21:39:00Z"/>
          <w:del w:id="195" w:author="RootSheep" w:date="2018-12-16T19:02:00Z"/>
        </w:rPr>
        <w:pPrChange w:id="196" w:author="RootSheep" w:date="2018-12-16T19:06:00Z">
          <w:pPr>
            <w:pStyle w:val="MonParagraphe"/>
          </w:pPr>
        </w:pPrChange>
      </w:pPr>
      <w:del w:id="197" w:author="RootSheep" w:date="2018-12-16T19:01:00Z">
        <w:r w:rsidDel="008E325B">
          <w:tab/>
        </w:r>
      </w:del>
      <w:ins w:id="198" w:author="Lucca Paffi Vidal" w:date="2018-12-14T21:39:00Z">
        <w:del w:id="199" w:author="RootSheep" w:date="2018-12-16T19:02:00Z">
          <w:r w:rsidRPr="00F64E91" w:rsidDel="008E325B">
            <w:rPr>
              <w:rPrChange w:id="200" w:author="RootSheep" w:date="2018-12-16T18:32:00Z">
                <w:rPr>
                  <w:lang w:val="en-US"/>
                </w:rPr>
              </w:rPrChange>
            </w:rPr>
            <w:delText>Manipulation de la structure des données.</w:delText>
          </w:r>
        </w:del>
      </w:ins>
    </w:p>
    <w:p w14:paraId="577E92A0" w14:textId="77777777" w:rsidR="003B53B3" w:rsidRDefault="008C31D9" w:rsidP="004E7053">
      <w:pPr>
        <w:pStyle w:val="MonParagraphe"/>
        <w:jc w:val="left"/>
        <w:rPr>
          <w:ins w:id="201" w:author="Lucca Paffi Vidal" w:date="2018-12-14T21:39:00Z"/>
        </w:rPr>
        <w:pPrChange w:id="202" w:author="RootSheep" w:date="2018-12-16T19:06:00Z">
          <w:pPr>
            <w:pStyle w:val="MonParagraphe"/>
          </w:pPr>
        </w:pPrChange>
      </w:pPr>
      <w:ins w:id="203" w:author="Lucca Paffi Vidal" w:date="2018-12-14T21:39:00Z">
        <w:del w:id="204" w:author="RootSheep" w:date="2018-12-16T19:01:00Z">
          <w:r w:rsidDel="008E325B">
            <w:tab/>
          </w:r>
        </w:del>
        <w:r>
          <w:t>Cas normaux :</w:t>
        </w:r>
      </w:ins>
    </w:p>
    <w:p w14:paraId="2DCBEB74" w14:textId="7B17C71E" w:rsidR="003B53B3" w:rsidRDefault="008C31D9" w:rsidP="004E7053">
      <w:pPr>
        <w:pStyle w:val="MonParagraphe"/>
        <w:numPr>
          <w:ilvl w:val="1"/>
          <w:numId w:val="7"/>
        </w:numPr>
        <w:jc w:val="left"/>
      </w:pPr>
      <w:ins w:id="205" w:author="Lucca Paffi Vidal" w:date="2018-12-14T21:39:00Z">
        <w:del w:id="206" w:author="RootSheep" w:date="2018-12-16T19:05:00Z">
          <w:r w:rsidDel="004E7053">
            <w:tab/>
          </w:r>
        </w:del>
        <w:r>
          <w:t xml:space="preserve">Pour chaque ligne de log, on ajoute la </w:t>
        </w:r>
        <w:r w:rsidRPr="00F64E91">
          <w:rPr>
            <w:rPrChange w:id="207" w:author="RootSheep" w:date="2018-12-16T18:32:00Z">
              <w:rPr>
                <w:lang w:val="en-US"/>
              </w:rPr>
            </w:rPrChange>
          </w:rPr>
          <w:t>requête</w:t>
        </w:r>
        <w:r>
          <w:t xml:space="preserve"> à la structure de </w:t>
        </w:r>
        <w:r w:rsidRPr="00F64E91">
          <w:rPr>
            <w:rPrChange w:id="208" w:author="RootSheep" w:date="2018-12-16T18:32:00Z">
              <w:rPr>
                <w:lang w:val="en-US"/>
              </w:rPr>
            </w:rPrChange>
          </w:rPr>
          <w:t>données</w:t>
        </w:r>
      </w:ins>
      <w:r w:rsidR="000B0217">
        <w:t>. Si la cible est déjà connue, incrémenter son compteur de hits et ne pas l’ajouter une seconde fois. (</w:t>
      </w:r>
      <w:proofErr w:type="gramStart"/>
      <w:r w:rsidR="000B0217">
        <w:t>de</w:t>
      </w:r>
      <w:proofErr w:type="gramEnd"/>
      <w:r w:rsidR="000B0217">
        <w:t xml:space="preserve"> même pour le </w:t>
      </w:r>
      <w:proofErr w:type="spellStart"/>
      <w:r w:rsidR="000B0217">
        <w:t>referer</w:t>
      </w:r>
      <w:proofErr w:type="spellEnd"/>
      <w:r w:rsidR="000B0217">
        <w:t>)</w:t>
      </w:r>
    </w:p>
    <w:p w14:paraId="19551D87" w14:textId="02C2B7B0" w:rsidR="00820B71" w:rsidRDefault="00820B71" w:rsidP="00820B71">
      <w:pPr>
        <w:pStyle w:val="MonParagraphe"/>
        <w:numPr>
          <w:ilvl w:val="1"/>
          <w:numId w:val="7"/>
        </w:numPr>
        <w:jc w:val="left"/>
      </w:pPr>
      <w:ins w:id="209" w:author="Lucca Paffi Vidal" w:date="2018-12-14T21:39:00Z">
        <w:del w:id="210" w:author="RootSheep" w:date="2018-12-16T19:05:00Z">
          <w:r w:rsidDel="004E7053">
            <w:tab/>
          </w:r>
        </w:del>
        <w:r>
          <w:t>On doit pouvoir exclure tous les documents images/</w:t>
        </w:r>
        <w:proofErr w:type="spellStart"/>
        <w:r>
          <w:t>css</w:t>
        </w:r>
        <w:proofErr w:type="spellEnd"/>
        <w:r>
          <w:t>/javascript</w:t>
        </w:r>
      </w:ins>
    </w:p>
    <w:p w14:paraId="45F466F2" w14:textId="63F85424" w:rsidR="00820B71" w:rsidRDefault="00820B71" w:rsidP="00820B71">
      <w:pPr>
        <w:pStyle w:val="MonParagraphe"/>
        <w:numPr>
          <w:ilvl w:val="2"/>
          <w:numId w:val="7"/>
        </w:numPr>
        <w:jc w:val="left"/>
      </w:pPr>
      <w:r>
        <w:t xml:space="preserve">Est définie comme « image », une requête contenant une des extensions suivantes : </w:t>
      </w:r>
      <w:r w:rsidRPr="00820B71">
        <w:t>.jpg, .jpeg</w:t>
      </w:r>
      <w:proofErr w:type="gramStart"/>
      <w:r w:rsidRPr="00820B71">
        <w:t>, .</w:t>
      </w:r>
      <w:proofErr w:type="spellStart"/>
      <w:r w:rsidRPr="00820B71">
        <w:t>jfif</w:t>
      </w:r>
      <w:proofErr w:type="spellEnd"/>
      <w:proofErr w:type="gramEnd"/>
      <w:r w:rsidRPr="00820B71">
        <w:t>, .</w:t>
      </w:r>
      <w:proofErr w:type="spellStart"/>
      <w:r w:rsidRPr="00820B71">
        <w:t>jif</w:t>
      </w:r>
      <w:proofErr w:type="spellEnd"/>
      <w:r w:rsidRPr="00820B71">
        <w:t>, .png, .gif, .</w:t>
      </w:r>
      <w:proofErr w:type="spellStart"/>
      <w:r w:rsidRPr="00820B71">
        <w:t>webp</w:t>
      </w:r>
      <w:proofErr w:type="spellEnd"/>
      <w:r w:rsidRPr="00820B71">
        <w:t>, .</w:t>
      </w:r>
      <w:proofErr w:type="spellStart"/>
      <w:r w:rsidRPr="00820B71">
        <w:t>svg</w:t>
      </w:r>
      <w:proofErr w:type="spellEnd"/>
      <w:r w:rsidRPr="00820B71">
        <w:t>, .</w:t>
      </w:r>
      <w:proofErr w:type="spellStart"/>
      <w:r w:rsidRPr="00820B71">
        <w:t>ico</w:t>
      </w:r>
      <w:proofErr w:type="spellEnd"/>
      <w:r w:rsidRPr="00820B71">
        <w:t>, .</w:t>
      </w:r>
      <w:proofErr w:type="spellStart"/>
      <w:r w:rsidRPr="00820B71">
        <w:t>tiff</w:t>
      </w:r>
      <w:proofErr w:type="spellEnd"/>
      <w:r w:rsidRPr="00820B71">
        <w:t>, .tif, .jp2, .</w:t>
      </w:r>
      <w:proofErr w:type="spellStart"/>
      <w:r w:rsidRPr="00820B71">
        <w:t>jpx</w:t>
      </w:r>
      <w:proofErr w:type="spellEnd"/>
      <w:r w:rsidRPr="00820B71">
        <w:t>, .j2k, .</w:t>
      </w:r>
      <w:proofErr w:type="spellStart"/>
      <w:r w:rsidRPr="00820B71">
        <w:t>fpx</w:t>
      </w:r>
      <w:proofErr w:type="spellEnd"/>
      <w:r w:rsidRPr="00820B71">
        <w:t>, .</w:t>
      </w:r>
      <w:proofErr w:type="spellStart"/>
      <w:r w:rsidRPr="00820B71">
        <w:t>pcd</w:t>
      </w:r>
      <w:proofErr w:type="spellEnd"/>
    </w:p>
    <w:p w14:paraId="5919BBB9" w14:textId="384D7AB2" w:rsidR="00820B71" w:rsidRDefault="00820B71" w:rsidP="00820B71">
      <w:pPr>
        <w:pStyle w:val="MonParagraphe"/>
        <w:numPr>
          <w:ilvl w:val="2"/>
          <w:numId w:val="7"/>
        </w:numPr>
        <w:jc w:val="left"/>
      </w:pPr>
      <w:r>
        <w:t>Est définie comme « </w:t>
      </w:r>
      <w:proofErr w:type="spellStart"/>
      <w:r>
        <w:t>css</w:t>
      </w:r>
      <w:proofErr w:type="spellEnd"/>
      <w:r>
        <w:t xml:space="preserve"> » une requête contenant une des extensions suivantes : </w:t>
      </w:r>
      <w:r w:rsidR="000B0217">
        <w:t>.</w:t>
      </w:r>
      <w:proofErr w:type="spellStart"/>
      <w:r w:rsidR="000B0217">
        <w:t>css</w:t>
      </w:r>
      <w:proofErr w:type="spellEnd"/>
    </w:p>
    <w:p w14:paraId="0F68BFA1" w14:textId="1FA22012" w:rsidR="000B0217" w:rsidRDefault="000B0217" w:rsidP="00820B71">
      <w:pPr>
        <w:pStyle w:val="MonParagraphe"/>
        <w:numPr>
          <w:ilvl w:val="2"/>
          <w:numId w:val="7"/>
        </w:numPr>
        <w:jc w:val="left"/>
      </w:pPr>
      <w:r>
        <w:t>Est définie comme « javascript » une requête contenant une des extensions suivantes : .</w:t>
      </w:r>
      <w:proofErr w:type="spellStart"/>
      <w:r>
        <w:t>js</w:t>
      </w:r>
      <w:proofErr w:type="spellEnd"/>
    </w:p>
    <w:p w14:paraId="4CD2F914" w14:textId="0702B3FC" w:rsidR="00820B71" w:rsidDel="004E7053" w:rsidRDefault="00820B71" w:rsidP="00820B71">
      <w:pPr>
        <w:pStyle w:val="MonParagraphe"/>
        <w:ind w:firstLine="0"/>
        <w:jc w:val="left"/>
        <w:rPr>
          <w:del w:id="211" w:author="RootSheep" w:date="2018-12-16T19:01:00Z"/>
        </w:rPr>
      </w:pPr>
    </w:p>
    <w:p w14:paraId="198645BC" w14:textId="77777777" w:rsidR="00820B71" w:rsidDel="004E7053" w:rsidRDefault="00820B71" w:rsidP="00820B71">
      <w:pPr>
        <w:pStyle w:val="MonParagraphe"/>
        <w:ind w:firstLine="0"/>
        <w:jc w:val="left"/>
        <w:rPr>
          <w:del w:id="212" w:author="RootSheep" w:date="2018-12-16T19:05:00Z"/>
        </w:rPr>
      </w:pPr>
    </w:p>
    <w:p w14:paraId="3AB0C8E5" w14:textId="77777777" w:rsidR="004E7053" w:rsidRDefault="004E7053" w:rsidP="00820B71">
      <w:pPr>
        <w:pStyle w:val="MonParagraphe"/>
        <w:ind w:firstLine="0"/>
        <w:jc w:val="left"/>
        <w:rPr>
          <w:ins w:id="213" w:author="RootSheep" w:date="2018-12-16T19:05:00Z"/>
        </w:rPr>
        <w:pPrChange w:id="214" w:author="RootSheep" w:date="2018-12-16T19:06:00Z">
          <w:pPr>
            <w:pStyle w:val="MonParagraphe"/>
            <w:numPr>
              <w:ilvl w:val="1"/>
              <w:numId w:val="7"/>
            </w:numPr>
            <w:tabs>
              <w:tab w:val="num" w:pos="1058"/>
            </w:tabs>
            <w:ind w:left="774" w:firstLine="110"/>
          </w:pPr>
        </w:pPrChange>
      </w:pPr>
    </w:p>
    <w:p w14:paraId="4590A320" w14:textId="3C6AD5D6" w:rsidR="003B53B3" w:rsidDel="008E325B" w:rsidRDefault="004E7053" w:rsidP="00820B71">
      <w:pPr>
        <w:pStyle w:val="MonParagraphe"/>
        <w:numPr>
          <w:ilvl w:val="1"/>
          <w:numId w:val="7"/>
        </w:numPr>
        <w:jc w:val="left"/>
        <w:rPr>
          <w:del w:id="215" w:author="RootSheep" w:date="2018-12-16T19:02:00Z"/>
        </w:rPr>
        <w:pPrChange w:id="216" w:author="RootSheep" w:date="2018-12-16T19:06:00Z">
          <w:pPr>
            <w:pStyle w:val="MonParagraphe"/>
            <w:numPr>
              <w:ilvl w:val="1"/>
              <w:numId w:val="7"/>
            </w:numPr>
            <w:tabs>
              <w:tab w:val="num" w:pos="1058"/>
            </w:tabs>
            <w:ind w:left="774" w:firstLine="110"/>
          </w:pPr>
        </w:pPrChange>
      </w:pPr>
      <w:ins w:id="217" w:author="RootSheep" w:date="2018-12-16T19:06:00Z">
        <w:r>
          <w:tab/>
        </w:r>
      </w:ins>
      <w:ins w:id="218" w:author="Lucca Paffi Vidal" w:date="2018-12-14T21:39:00Z">
        <w:del w:id="219" w:author="RootSheep" w:date="2018-12-16T19:01:00Z">
          <w:r w:rsidR="008C31D9" w:rsidDel="008E325B">
            <w:tab/>
          </w:r>
          <w:r w:rsidR="008C31D9" w:rsidRPr="00820B71" w:rsidDel="008E325B">
            <w:rPr>
              <w:color w:val="DD3D30"/>
            </w:rPr>
            <w:delText>Chaque requête est identifiée par le triplet (Referer;</w:delText>
          </w:r>
          <w:r w:rsidR="008C31D9" w:rsidRPr="004E7053" w:rsidDel="008E325B">
            <w:rPr>
              <w:color w:val="DD3D30"/>
              <w:rPrChange w:id="220" w:author="RootSheep" w:date="2018-12-16T19:06:00Z">
                <w:rPr>
                  <w:color w:val="DD3D30"/>
                  <w:lang w:val="en-US"/>
                </w:rPr>
              </w:rPrChange>
            </w:rPr>
            <w:delText xml:space="preserve"> </w:delText>
          </w:r>
          <w:r w:rsidR="008C31D9" w:rsidRPr="00820B71" w:rsidDel="008E325B">
            <w:rPr>
              <w:color w:val="DD3D30"/>
            </w:rPr>
            <w:delText>Cible;DateTime)</w:delText>
          </w:r>
        </w:del>
      </w:ins>
    </w:p>
    <w:p w14:paraId="59AD3DB6" w14:textId="77777777" w:rsidR="008E325B" w:rsidRDefault="008E325B" w:rsidP="00820B71">
      <w:pPr>
        <w:pStyle w:val="MonParagraphe"/>
        <w:ind w:firstLine="0"/>
        <w:jc w:val="left"/>
        <w:rPr>
          <w:ins w:id="221" w:author="RootSheep" w:date="2018-12-16T19:03:00Z"/>
        </w:rPr>
        <w:pPrChange w:id="222" w:author="RootSheep" w:date="2018-12-16T19:06:00Z">
          <w:pPr>
            <w:pStyle w:val="MonParagraphe"/>
            <w:numPr>
              <w:ilvl w:val="1"/>
              <w:numId w:val="7"/>
            </w:numPr>
            <w:tabs>
              <w:tab w:val="num" w:pos="1058"/>
            </w:tabs>
            <w:ind w:left="774" w:firstLine="110"/>
          </w:pPr>
        </w:pPrChange>
      </w:pPr>
    </w:p>
    <w:p w14:paraId="58CEEDEC" w14:textId="5B9D6B38" w:rsidR="003B53B3" w:rsidDel="008E325B" w:rsidRDefault="008E325B" w:rsidP="00820B71">
      <w:pPr>
        <w:pStyle w:val="MonParagraphe"/>
        <w:ind w:firstLine="0"/>
        <w:jc w:val="left"/>
        <w:rPr>
          <w:del w:id="223" w:author="RootSheep" w:date="2018-12-16T19:02:00Z"/>
        </w:rPr>
        <w:pPrChange w:id="224" w:author="RootSheep" w:date="2018-12-16T19:06:00Z">
          <w:pPr>
            <w:pStyle w:val="MonParagraphe"/>
          </w:pPr>
        </w:pPrChange>
      </w:pPr>
      <w:ins w:id="225" w:author="RootSheep" w:date="2018-12-16T19:03:00Z">
        <w:r>
          <w:lastRenderedPageBreak/>
          <w:tab/>
        </w:r>
      </w:ins>
      <w:ins w:id="226" w:author="Lucca Paffi Vidal" w:date="2018-12-14T21:39:00Z">
        <w:del w:id="227" w:author="RootSheep" w:date="2018-12-16T19:02:00Z">
          <w:r w:rsidR="008C31D9" w:rsidDel="008E325B">
            <w:tab/>
          </w:r>
        </w:del>
      </w:ins>
    </w:p>
    <w:p w14:paraId="158A6BC6" w14:textId="77777777" w:rsidR="003B53B3" w:rsidRDefault="003B53B3" w:rsidP="00820B71">
      <w:pPr>
        <w:pStyle w:val="MonParagraphe"/>
        <w:ind w:firstLine="0"/>
        <w:jc w:val="left"/>
        <w:pPrChange w:id="228" w:author="RootSheep" w:date="2018-12-16T19:06:00Z">
          <w:pPr>
            <w:pStyle w:val="MonParagraphe"/>
          </w:pPr>
        </w:pPrChange>
      </w:pPr>
    </w:p>
    <w:p w14:paraId="7A555A20" w14:textId="77777777" w:rsidR="003B53B3" w:rsidRDefault="008C31D9" w:rsidP="00820B71">
      <w:pPr>
        <w:pStyle w:val="MonParagraphe"/>
        <w:jc w:val="left"/>
        <w:rPr>
          <w:ins w:id="229" w:author="Lucca Paffi Vidal" w:date="2018-12-14T21:50:00Z"/>
        </w:rPr>
        <w:pPrChange w:id="230" w:author="RootSheep" w:date="2018-12-16T19:06:00Z">
          <w:pPr>
            <w:pStyle w:val="MonParagraphe"/>
          </w:pPr>
        </w:pPrChange>
      </w:pPr>
      <w:del w:id="231" w:author="RootSheep" w:date="2018-12-16T19:01:00Z">
        <w:r w:rsidDel="008E325B">
          <w:tab/>
        </w:r>
      </w:del>
      <w:ins w:id="232" w:author="Lucca Paffi Vidal" w:date="2018-12-14T21:50:00Z">
        <w:r>
          <w:t>Cas limites :</w:t>
        </w:r>
      </w:ins>
    </w:p>
    <w:p w14:paraId="376F7D9A" w14:textId="470B7FA7" w:rsidR="003B53B3" w:rsidRDefault="008C31D9" w:rsidP="004E7053">
      <w:pPr>
        <w:pStyle w:val="MonParagraphe"/>
        <w:numPr>
          <w:ilvl w:val="1"/>
          <w:numId w:val="7"/>
        </w:numPr>
        <w:jc w:val="left"/>
        <w:pPrChange w:id="233" w:author="RootSheep" w:date="2018-12-16T19:06:00Z">
          <w:pPr>
            <w:pStyle w:val="MonParagraphe"/>
            <w:numPr>
              <w:ilvl w:val="1"/>
              <w:numId w:val="7"/>
            </w:numPr>
            <w:tabs>
              <w:tab w:val="num" w:pos="1058"/>
            </w:tabs>
            <w:ind w:left="774" w:firstLine="110"/>
          </w:pPr>
        </w:pPrChange>
      </w:pPr>
      <w:ins w:id="234" w:author="Lucca Paffi Vidal" w:date="2018-12-14T21:50:00Z">
        <w:r>
          <w:tab/>
        </w:r>
      </w:ins>
    </w:p>
    <w:p w14:paraId="4B326013" w14:textId="77777777" w:rsidR="003B53B3" w:rsidRDefault="003B53B3" w:rsidP="004E7053">
      <w:pPr>
        <w:pStyle w:val="MonParagraphe"/>
        <w:jc w:val="left"/>
        <w:rPr>
          <w:ins w:id="235" w:author="Lucca Paffi Vidal" w:date="2018-12-14T21:50:00Z"/>
        </w:rPr>
        <w:pPrChange w:id="236" w:author="RootSheep" w:date="2018-12-16T19:06:00Z">
          <w:pPr>
            <w:pStyle w:val="MonParagraphe"/>
          </w:pPr>
        </w:pPrChange>
      </w:pPr>
    </w:p>
    <w:p w14:paraId="669C9EA7" w14:textId="4D350A7F" w:rsidR="003B53B3" w:rsidRDefault="008C31D9" w:rsidP="004E7053">
      <w:pPr>
        <w:pStyle w:val="MonParagraphe"/>
        <w:jc w:val="left"/>
        <w:rPr>
          <w:ins w:id="237" w:author="Lucca Paffi Vidal" w:date="2018-12-14T21:50:00Z"/>
        </w:rPr>
        <w:pPrChange w:id="238" w:author="RootSheep" w:date="2018-12-16T19:06:00Z">
          <w:pPr>
            <w:pStyle w:val="MonParagraphe"/>
          </w:pPr>
        </w:pPrChange>
      </w:pPr>
      <w:ins w:id="239" w:author="Lucca Paffi Vidal" w:date="2018-12-14T21:50:00Z">
        <w:r>
          <w:t>Cas d'erreurs :</w:t>
        </w:r>
      </w:ins>
    </w:p>
    <w:p w14:paraId="217F6022" w14:textId="726B18B3" w:rsidR="003B53B3" w:rsidRDefault="008C31D9" w:rsidP="004E7053">
      <w:pPr>
        <w:pStyle w:val="MonParagraphe"/>
        <w:numPr>
          <w:ilvl w:val="1"/>
          <w:numId w:val="7"/>
        </w:numPr>
        <w:jc w:val="left"/>
        <w:pPrChange w:id="240" w:author="RootSheep" w:date="2018-12-16T19:06:00Z">
          <w:pPr>
            <w:pStyle w:val="MonParagraphe"/>
            <w:numPr>
              <w:ilvl w:val="1"/>
              <w:numId w:val="7"/>
            </w:numPr>
            <w:tabs>
              <w:tab w:val="num" w:pos="1058"/>
            </w:tabs>
            <w:ind w:left="774" w:firstLine="110"/>
          </w:pPr>
        </w:pPrChange>
      </w:pPr>
      <w:ins w:id="241" w:author="Lucca Paffi Vidal" w:date="2018-12-14T21:50:00Z">
        <w:r>
          <w:t xml:space="preserve">Ligne de log mal formée </w:t>
        </w:r>
        <w:r w:rsidRPr="00F64E91">
          <w:rPr>
            <w:rPrChange w:id="242" w:author="RootSheep" w:date="2018-12-16T18:32:00Z">
              <w:rPr>
                <w:lang w:val="en-US"/>
              </w:rPr>
            </w:rPrChange>
          </w:rPr>
          <w:t>:</w:t>
        </w:r>
        <w:r>
          <w:t xml:space="preserve"> </w:t>
        </w:r>
      </w:ins>
      <w:r w:rsidR="000B0217">
        <w:t>indiquer l’échec en mettant le flag « </w:t>
      </w:r>
      <w:proofErr w:type="spellStart"/>
      <w:r w:rsidR="000B0217">
        <w:t>failbit</w:t>
      </w:r>
      <w:proofErr w:type="spellEnd"/>
      <w:r w:rsidR="000B0217">
        <w:t> » du flux à 1</w:t>
      </w:r>
    </w:p>
    <w:p w14:paraId="2E97CEAC" w14:textId="77777777" w:rsidR="003B53B3" w:rsidRDefault="003B53B3" w:rsidP="004E7053">
      <w:pPr>
        <w:pStyle w:val="MonParagraphe"/>
        <w:jc w:val="left"/>
        <w:pPrChange w:id="243" w:author="RootSheep" w:date="2018-12-16T19:06:00Z">
          <w:pPr>
            <w:pStyle w:val="MonParagraphe"/>
          </w:pPr>
        </w:pPrChange>
      </w:pPr>
    </w:p>
    <w:p w14:paraId="09D8517D" w14:textId="3855E90D" w:rsidR="003B53B3" w:rsidRDefault="000B0217" w:rsidP="000B0217">
      <w:pPr>
        <w:pStyle w:val="MonTitreSousSection"/>
        <w:rPr>
          <w:ins w:id="244" w:author="Lucca Paffi Vidal" w:date="2018-12-14T21:51:00Z"/>
        </w:rPr>
        <w:pPrChange w:id="245" w:author="RootSheep" w:date="2018-12-16T19:06:00Z">
          <w:pPr>
            <w:pStyle w:val="MonParagraphe"/>
          </w:pPr>
        </w:pPrChange>
      </w:pPr>
      <w:r>
        <w:t xml:space="preserve">Génération du </w:t>
      </w:r>
      <w:proofErr w:type="spellStart"/>
      <w:r>
        <w:t>GraphViz</w:t>
      </w:r>
      <w:proofErr w:type="spellEnd"/>
      <w:r>
        <w:t xml:space="preserve"> </w:t>
      </w:r>
      <w:r w:rsidR="008C31D9" w:rsidRPr="00F64E91">
        <w:rPr>
          <w:rPrChange w:id="246" w:author="RootSheep" w:date="2018-12-16T18:32:00Z">
            <w:rPr>
              <w:lang w:val="en-US"/>
            </w:rPr>
          </w:rPrChange>
        </w:rPr>
        <w:t xml:space="preserve">: </w:t>
      </w:r>
    </w:p>
    <w:p w14:paraId="4ABAE507" w14:textId="7C3114FA" w:rsidR="003B53B3" w:rsidRDefault="008C31D9" w:rsidP="004E7053">
      <w:pPr>
        <w:pStyle w:val="MonParagraphe"/>
        <w:jc w:val="left"/>
        <w:rPr>
          <w:ins w:id="247" w:author="Lucca Paffi Vidal" w:date="2018-12-15T17:36:00Z"/>
        </w:rPr>
        <w:pPrChange w:id="248" w:author="RootSheep" w:date="2018-12-16T19:06:00Z">
          <w:pPr>
            <w:pStyle w:val="MonParagraphe"/>
          </w:pPr>
        </w:pPrChange>
      </w:pPr>
      <w:r>
        <w:rPr>
          <w:lang w:val="en-US"/>
        </w:rPr>
        <w:t>C</w:t>
      </w:r>
      <w:ins w:id="249" w:author="Lucca Paffi Vidal" w:date="2018-12-15T17:36:00Z">
        <w:r>
          <w:t xml:space="preserve">as </w:t>
        </w:r>
      </w:ins>
      <w:r w:rsidR="000B0217">
        <w:t>normaux:</w:t>
      </w:r>
    </w:p>
    <w:p w14:paraId="7EF1155B" w14:textId="5D2B7ADD" w:rsidR="003B53B3" w:rsidRDefault="008C31D9" w:rsidP="004E7053">
      <w:pPr>
        <w:pStyle w:val="MonParagraphe"/>
        <w:numPr>
          <w:ilvl w:val="1"/>
          <w:numId w:val="7"/>
        </w:numPr>
        <w:jc w:val="left"/>
        <w:rPr>
          <w:ins w:id="250" w:author="Lucca Paffi Vidal" w:date="2018-12-15T17:36:00Z"/>
        </w:rPr>
        <w:pPrChange w:id="251" w:author="RootSheep" w:date="2018-12-16T19:06:00Z">
          <w:pPr>
            <w:pStyle w:val="MonParagraphe"/>
            <w:numPr>
              <w:ilvl w:val="1"/>
              <w:numId w:val="7"/>
            </w:numPr>
            <w:tabs>
              <w:tab w:val="num" w:pos="1058"/>
            </w:tabs>
            <w:ind w:left="774" w:firstLine="110"/>
          </w:pPr>
        </w:pPrChange>
      </w:pPr>
      <w:ins w:id="252" w:author="Lucca Paffi Vidal" w:date="2018-12-15T17:36:00Z">
        <w:r>
          <w:t xml:space="preserve">Pouvoir passer de la structure de données des logs analysées à un graphe </w:t>
        </w:r>
        <w:proofErr w:type="spellStart"/>
        <w:r>
          <w:t>GraphViz</w:t>
        </w:r>
      </w:ins>
      <w:proofErr w:type="spellEnd"/>
      <w:r w:rsidR="000B0217">
        <w:t xml:space="preserve"> </w:t>
      </w:r>
      <w:ins w:id="253" w:author="Lucca Paffi Vidal" w:date="2018-12-15T17:36:00Z">
        <w:r w:rsidR="000B0217">
          <w:t>bien formé</w:t>
        </w:r>
      </w:ins>
    </w:p>
    <w:p w14:paraId="01CD3FC5" w14:textId="77777777" w:rsidR="003B53B3" w:rsidRDefault="003B53B3" w:rsidP="004E7053">
      <w:pPr>
        <w:pStyle w:val="MonParagraphe"/>
        <w:jc w:val="left"/>
        <w:rPr>
          <w:ins w:id="254" w:author="Lucca Paffi Vidal" w:date="2018-12-15T17:36:00Z"/>
        </w:rPr>
        <w:pPrChange w:id="255" w:author="RootSheep" w:date="2018-12-16T19:06:00Z">
          <w:pPr>
            <w:pStyle w:val="MonParagraphe"/>
          </w:pPr>
        </w:pPrChange>
      </w:pPr>
    </w:p>
    <w:p w14:paraId="3A1417D9" w14:textId="15221D05" w:rsidR="003B53B3" w:rsidRDefault="008C31D9" w:rsidP="004E7053">
      <w:pPr>
        <w:pStyle w:val="MonParagraphe"/>
        <w:jc w:val="left"/>
        <w:rPr>
          <w:ins w:id="256" w:author="Lucca Paffi Vidal" w:date="2018-12-15T17:36:00Z"/>
        </w:rPr>
        <w:pPrChange w:id="257" w:author="RootSheep" w:date="2018-12-16T19:06:00Z">
          <w:pPr>
            <w:pStyle w:val="MonParagraphe"/>
          </w:pPr>
        </w:pPrChange>
      </w:pPr>
      <w:ins w:id="258" w:author="Lucca Paffi Vidal" w:date="2018-12-15T17:36:00Z">
        <w:r>
          <w:t>Cas limites :</w:t>
        </w:r>
      </w:ins>
    </w:p>
    <w:p w14:paraId="2FE3AAEA" w14:textId="1CC9BBFD" w:rsidR="003B53B3" w:rsidRDefault="008C31D9" w:rsidP="004E7053">
      <w:pPr>
        <w:pStyle w:val="MonParagraphe"/>
        <w:numPr>
          <w:ilvl w:val="1"/>
          <w:numId w:val="7"/>
        </w:numPr>
        <w:jc w:val="left"/>
        <w:rPr>
          <w:ins w:id="259" w:author="Lucca Paffi Vidal" w:date="2018-12-15T17:36:00Z"/>
        </w:rPr>
        <w:pPrChange w:id="260" w:author="RootSheep" w:date="2018-12-16T19:06:00Z">
          <w:pPr>
            <w:pStyle w:val="MonParagraphe"/>
            <w:numPr>
              <w:ilvl w:val="1"/>
              <w:numId w:val="7"/>
            </w:numPr>
            <w:tabs>
              <w:tab w:val="num" w:pos="1058"/>
            </w:tabs>
            <w:ind w:left="774" w:firstLine="110"/>
          </w:pPr>
        </w:pPrChange>
      </w:pPr>
      <w:ins w:id="261" w:author="Lucca Paffi Vidal" w:date="2018-12-15T17:36:00Z">
        <w:r w:rsidRPr="00F64E91">
          <w:rPr>
            <w:rPrChange w:id="262" w:author="RootSheep" w:date="2018-12-16T18:32:00Z">
              <w:rPr>
                <w:lang w:val="en-US"/>
              </w:rPr>
            </w:rPrChange>
          </w:rPr>
          <w:t>P</w:t>
        </w:r>
        <w:r>
          <w:t xml:space="preserve">as de </w:t>
        </w:r>
        <w:r w:rsidRPr="00F64E91">
          <w:rPr>
            <w:rPrChange w:id="263" w:author="RootSheep" w:date="2018-12-16T18:32:00Z">
              <w:rPr>
                <w:lang w:val="en-US"/>
              </w:rPr>
            </w:rPrChange>
          </w:rPr>
          <w:t>requêtes</w:t>
        </w:r>
        <w:r>
          <w:t xml:space="preserve"> à </w:t>
        </w:r>
      </w:ins>
      <w:r w:rsidR="000B0217">
        <w:t>exporter :</w:t>
      </w:r>
      <w:ins w:id="264" w:author="Lucca Paffi Vidal" w:date="2018-12-15T17:36:00Z">
        <w:r>
          <w:t xml:space="preserve"> générer un graphe vide</w:t>
        </w:r>
      </w:ins>
    </w:p>
    <w:p w14:paraId="4C209DA3" w14:textId="77777777" w:rsidR="003B53B3" w:rsidRDefault="003B53B3" w:rsidP="00820B71">
      <w:pPr>
        <w:pStyle w:val="MonTitreSection"/>
      </w:pPr>
    </w:p>
    <w:p w14:paraId="1A4C4CC2" w14:textId="77777777" w:rsidR="003B53B3" w:rsidRDefault="003B53B3">
      <w:pPr>
        <w:pStyle w:val="MonParagraphe"/>
      </w:pPr>
    </w:p>
    <w:p w14:paraId="7C298072" w14:textId="77777777" w:rsidR="003B53B3" w:rsidRDefault="003B53B3">
      <w:pPr>
        <w:pStyle w:val="MonParagraphe"/>
      </w:pPr>
    </w:p>
    <w:p w14:paraId="5F318AAD" w14:textId="77777777" w:rsidR="003B53B3" w:rsidRDefault="003B53B3">
      <w:pPr>
        <w:pStyle w:val="MonParagraphe"/>
      </w:pPr>
    </w:p>
    <w:p w14:paraId="0AA1F308" w14:textId="77777777" w:rsidR="003B53B3" w:rsidRDefault="003B53B3">
      <w:pPr>
        <w:pStyle w:val="MonParagraphe"/>
      </w:pPr>
    </w:p>
    <w:p w14:paraId="01F527C4" w14:textId="77777777" w:rsidR="003B53B3" w:rsidRDefault="003B53B3">
      <w:pPr>
        <w:pStyle w:val="MonParagraphe"/>
      </w:pPr>
    </w:p>
    <w:p w14:paraId="350343F9" w14:textId="77777777" w:rsidR="003B53B3" w:rsidRDefault="003B53B3">
      <w:pPr>
        <w:pStyle w:val="MonParagraphe"/>
      </w:pPr>
    </w:p>
    <w:p w14:paraId="59538305" w14:textId="77777777" w:rsidR="003B53B3" w:rsidRDefault="003B53B3">
      <w:pPr>
        <w:pStyle w:val="MonParagraphe"/>
      </w:pPr>
    </w:p>
    <w:p w14:paraId="73D6464F" w14:textId="77777777" w:rsidR="003B53B3" w:rsidRDefault="003B53B3">
      <w:pPr>
        <w:pStyle w:val="MonParagraphe"/>
      </w:pPr>
    </w:p>
    <w:p w14:paraId="7E542953" w14:textId="77777777" w:rsidR="003B53B3" w:rsidRDefault="003B53B3">
      <w:pPr>
        <w:pStyle w:val="MonParagraphe"/>
      </w:pPr>
    </w:p>
    <w:p w14:paraId="7DC25341" w14:textId="77777777" w:rsidR="003B53B3" w:rsidRDefault="003B53B3">
      <w:pPr>
        <w:pStyle w:val="MonParagraphe"/>
      </w:pPr>
    </w:p>
    <w:p w14:paraId="2300D96E" w14:textId="77777777" w:rsidR="003B53B3" w:rsidRDefault="003B53B3">
      <w:pPr>
        <w:pStyle w:val="MonParagraphe"/>
      </w:pPr>
    </w:p>
    <w:p w14:paraId="72A20B54" w14:textId="77777777" w:rsidR="003B53B3" w:rsidRDefault="003B53B3">
      <w:pPr>
        <w:pStyle w:val="MonParagraphe"/>
      </w:pPr>
    </w:p>
    <w:p w14:paraId="4D998276" w14:textId="77777777" w:rsidR="003B53B3" w:rsidRDefault="003B53B3">
      <w:pPr>
        <w:pStyle w:val="MonParagraphe"/>
      </w:pPr>
    </w:p>
    <w:p w14:paraId="152EC6E8" w14:textId="77777777" w:rsidR="003B53B3" w:rsidRDefault="003B53B3">
      <w:pPr>
        <w:pStyle w:val="MonParagraphe"/>
      </w:pPr>
    </w:p>
    <w:p w14:paraId="3E91642F" w14:textId="77777777" w:rsidR="003B53B3" w:rsidRDefault="003B53B3">
      <w:pPr>
        <w:pStyle w:val="MonParagraphe"/>
      </w:pPr>
    </w:p>
    <w:p w14:paraId="6ABD37DD" w14:textId="77777777" w:rsidR="003B53B3" w:rsidRDefault="003B53B3">
      <w:pPr>
        <w:pStyle w:val="MonParagraphe"/>
      </w:pPr>
    </w:p>
    <w:p w14:paraId="7814FC7D" w14:textId="77777777" w:rsidR="003B53B3" w:rsidRDefault="003B53B3">
      <w:pPr>
        <w:pStyle w:val="MonParagraphe"/>
      </w:pPr>
    </w:p>
    <w:p w14:paraId="58273421" w14:textId="77777777" w:rsidR="003B53B3" w:rsidRDefault="003B53B3">
      <w:pPr>
        <w:pStyle w:val="MonParagraphe"/>
      </w:pPr>
    </w:p>
    <w:p w14:paraId="7307C567" w14:textId="77777777" w:rsidR="003B53B3" w:rsidRDefault="003B53B3">
      <w:pPr>
        <w:pStyle w:val="MonParagraphe"/>
      </w:pPr>
    </w:p>
    <w:p w14:paraId="0C2D0472" w14:textId="3DE74259" w:rsidR="003B53B3" w:rsidRDefault="008C31D9">
      <w:pPr>
        <w:pStyle w:val="MonTitreSection"/>
      </w:pPr>
      <w:proofErr w:type="spellStart"/>
      <w:proofErr w:type="gramStart"/>
      <w:ins w:id="265" w:author="Lucca Paffi Vidal" w:date="2018-12-15T17:38:00Z">
        <w:r w:rsidRPr="00F64E91">
          <w:rPr>
            <w:rPrChange w:id="266" w:author="RootSheep" w:date="2018-12-16T18:39:00Z">
              <w:rPr>
                <w:lang w:val="en-US"/>
              </w:rPr>
            </w:rPrChange>
          </w:rPr>
          <w:lastRenderedPageBreak/>
          <w:t>lll</w:t>
        </w:r>
        <w:proofErr w:type="spellEnd"/>
        <w:proofErr w:type="gramEnd"/>
        <w:r w:rsidRPr="00F64E91">
          <w:rPr>
            <w:rPrChange w:id="267" w:author="RootSheep" w:date="2018-12-16T18:39:00Z">
              <w:rPr>
                <w:lang w:val="en-US"/>
              </w:rPr>
            </w:rPrChange>
          </w:rPr>
          <w:t xml:space="preserve">. </w:t>
        </w:r>
      </w:ins>
      <w:ins w:id="268" w:author="RootSheep" w:date="2018-12-16T18:39:00Z">
        <w:r w:rsidR="00F64E91" w:rsidRPr="00F64E91">
          <w:rPr>
            <w:rPrChange w:id="269" w:author="RootSheep" w:date="2018-12-16T18:39:00Z">
              <w:rPr>
                <w:lang w:val="en-US"/>
              </w:rPr>
            </w:rPrChange>
          </w:rPr>
          <w:t xml:space="preserve"> </w:t>
        </w:r>
      </w:ins>
      <w:ins w:id="270" w:author="Lucca Paffi Vidal" w:date="2018-12-15T17:38:00Z">
        <w:r w:rsidRPr="00F64E91">
          <w:rPr>
            <w:rPrChange w:id="271" w:author="RootSheep" w:date="2018-12-16T18:39:00Z">
              <w:rPr>
                <w:lang w:val="en-US"/>
              </w:rPr>
            </w:rPrChange>
          </w:rPr>
          <w:t>Architecture Globale de l’Applicatio</w:t>
        </w:r>
      </w:ins>
      <w:r w:rsidRPr="00F64E91">
        <w:rPr>
          <w:rPrChange w:id="272" w:author="RootSheep" w:date="2018-12-16T18:39:00Z">
            <w:rPr>
              <w:lang w:val="en-US"/>
            </w:rPr>
          </w:rPrChange>
        </w:rPr>
        <w:t>n</w:t>
      </w:r>
    </w:p>
    <w:p w14:paraId="36103EFD" w14:textId="77777777" w:rsidR="003B53B3" w:rsidRDefault="008C31D9">
      <w:pPr>
        <w:pStyle w:val="MonParagraphe"/>
        <w:rPr>
          <w:color w:val="DE272F"/>
        </w:rPr>
      </w:pPr>
      <w:commentRangeStart w:id="273"/>
      <w:commentRangeStart w:id="274"/>
      <w:commentRangeStart w:id="275"/>
      <w:r>
        <w:rPr>
          <w:noProof/>
        </w:rPr>
        <w:drawing>
          <wp:anchor distT="152400" distB="152400" distL="152400" distR="152400" simplePos="0" relativeHeight="251659264" behindDoc="0" locked="0" layoutInCell="1" allowOverlap="1" wp14:anchorId="656ED891" wp14:editId="68771CB2">
            <wp:simplePos x="0" y="0"/>
            <wp:positionH relativeFrom="margin">
              <wp:posOffset>-303600</wp:posOffset>
            </wp:positionH>
            <wp:positionV relativeFrom="line">
              <wp:posOffset>400740</wp:posOffset>
            </wp:positionV>
            <wp:extent cx="6116320" cy="4173907"/>
            <wp:effectExtent l="0" t="0" r="0" b="0"/>
            <wp:wrapTopAndBottom distT="152400" distB="152400"/>
            <wp:docPr id="1073741826" name="officeArt object" descr="Diagramme de Classes&#10;"/>
            <wp:cNvGraphicFramePr/>
            <a:graphic xmlns:a="http://schemas.openxmlformats.org/drawingml/2006/main">
              <a:graphicData uri="http://schemas.openxmlformats.org/drawingml/2006/picture">
                <pic:pic xmlns:pic="http://schemas.openxmlformats.org/drawingml/2006/picture">
                  <pic:nvPicPr>
                    <pic:cNvPr id="1073741826" name="classdiagram-filtered.jpeg" descr="Diagramme de Classes&#10;"/>
                    <pic:cNvPicPr>
                      <a:picLocks noChangeAspect="1"/>
                    </pic:cNvPicPr>
                  </pic:nvPicPr>
                  <pic:blipFill>
                    <a:blip r:embed="rId8">
                      <a:extLst/>
                    </a:blip>
                    <a:stretch>
                      <a:fillRect/>
                    </a:stretch>
                  </pic:blipFill>
                  <pic:spPr>
                    <a:xfrm>
                      <a:off x="0" y="0"/>
                      <a:ext cx="6116320" cy="4173907"/>
                    </a:xfrm>
                    <a:prstGeom prst="rect">
                      <a:avLst/>
                    </a:prstGeom>
                    <a:ln w="12700" cap="flat">
                      <a:noFill/>
                      <a:miter lim="400000"/>
                    </a:ln>
                    <a:effectLst/>
                  </pic:spPr>
                </pic:pic>
              </a:graphicData>
            </a:graphic>
          </wp:anchor>
        </w:drawing>
      </w:r>
      <w:commentRangeEnd w:id="273"/>
      <w:commentRangeEnd w:id="274"/>
      <w:commentRangeEnd w:id="275"/>
      <w:r w:rsidR="00820B71">
        <w:rPr>
          <w:rStyle w:val="CommentReference"/>
          <w:rFonts w:ascii="Times New Roman" w:eastAsia="Arial Unicode MS" w:hAnsi="Times New Roman" w:cs="Times New Roman"/>
          <w:color w:val="auto"/>
          <w:kern w:val="0"/>
          <w:lang w:val="en-US" w:eastAsia="en-US"/>
        </w:rPr>
        <w:commentReference w:id="275"/>
      </w:r>
      <w:r w:rsidR="00820B71">
        <w:rPr>
          <w:rStyle w:val="CommentReference"/>
          <w:rFonts w:ascii="Times New Roman" w:eastAsia="Arial Unicode MS" w:hAnsi="Times New Roman" w:cs="Times New Roman"/>
          <w:color w:val="auto"/>
          <w:kern w:val="0"/>
          <w:lang w:val="en-US" w:eastAsia="en-US"/>
        </w:rPr>
        <w:commentReference w:id="274"/>
      </w:r>
      <w:r w:rsidR="00820B71">
        <w:rPr>
          <w:rStyle w:val="CommentReference"/>
          <w:rFonts w:ascii="Times New Roman" w:eastAsia="Arial Unicode MS" w:hAnsi="Times New Roman" w:cs="Times New Roman"/>
          <w:color w:val="auto"/>
          <w:kern w:val="0"/>
          <w:lang w:val="en-US" w:eastAsia="en-US"/>
        </w:rPr>
        <w:commentReference w:id="273"/>
      </w:r>
    </w:p>
    <w:p w14:paraId="284D44E1" w14:textId="353F313F" w:rsidR="003B53B3" w:rsidRDefault="008C31D9">
      <w:pPr>
        <w:pStyle w:val="MonParagraphe"/>
        <w:numPr>
          <w:ilvl w:val="0"/>
          <w:numId w:val="8"/>
        </w:numPr>
        <w:rPr>
          <w:color w:val="090001"/>
          <w:lang w:val="en-US"/>
        </w:rPr>
      </w:pPr>
      <w:del w:id="276" w:author="RootSheep" w:date="2018-12-16T18:45:00Z">
        <w:r w:rsidDel="00A1630C">
          <w:rPr>
            <w:color w:val="090001"/>
            <w:lang w:val="en-US"/>
          </w:rPr>
          <w:delText>Request :</w:delText>
        </w:r>
      </w:del>
      <w:ins w:id="277" w:author="RootSheep" w:date="2018-12-16T18:45:00Z">
        <w:r w:rsidR="00A1630C">
          <w:rPr>
            <w:color w:val="090001"/>
            <w:lang w:val="en-US"/>
          </w:rPr>
          <w:t>Request:</w:t>
        </w:r>
      </w:ins>
    </w:p>
    <w:p w14:paraId="375844D4" w14:textId="24D3D24D" w:rsidR="003B53B3" w:rsidRDefault="008C31D9">
      <w:pPr>
        <w:pStyle w:val="MonParagraphe"/>
        <w:rPr>
          <w:color w:val="090001"/>
        </w:rPr>
      </w:pPr>
      <w:r w:rsidRPr="00F64E91">
        <w:rPr>
          <w:color w:val="090001"/>
          <w:rPrChange w:id="278" w:author="RootSheep" w:date="2018-12-16T18:32:00Z">
            <w:rPr>
              <w:color w:val="090001"/>
              <w:lang w:val="en-US"/>
            </w:rPr>
          </w:rPrChange>
        </w:rPr>
        <w:tab/>
        <w:t xml:space="preserve">Chaque ligne de log </w:t>
      </w:r>
      <w:del w:id="279" w:author="RootSheep" w:date="2018-12-16T18:45:00Z">
        <w:r w:rsidRPr="00F64E91" w:rsidDel="00A1630C">
          <w:rPr>
            <w:color w:val="090001"/>
            <w:rPrChange w:id="280" w:author="RootSheep" w:date="2018-12-16T18:32:00Z">
              <w:rPr>
                <w:color w:val="090001"/>
                <w:lang w:val="en-US"/>
              </w:rPr>
            </w:rPrChange>
          </w:rPr>
          <w:delText xml:space="preserve">sera </w:delText>
        </w:r>
      </w:del>
      <w:ins w:id="281" w:author="RootSheep" w:date="2018-12-16T18:45:00Z">
        <w:r w:rsidR="00A1630C">
          <w:rPr>
            <w:color w:val="090001"/>
          </w:rPr>
          <w:t>es</w:t>
        </w:r>
      </w:ins>
      <w:ins w:id="282" w:author="RootSheep" w:date="2018-12-16T18:46:00Z">
        <w:r w:rsidR="00A1630C">
          <w:rPr>
            <w:color w:val="090001"/>
          </w:rPr>
          <w:t>t</w:t>
        </w:r>
      </w:ins>
      <w:ins w:id="283" w:author="RootSheep" w:date="2018-12-16T18:45:00Z">
        <w:r w:rsidR="00A1630C" w:rsidRPr="00F64E91">
          <w:rPr>
            <w:color w:val="090001"/>
            <w:rPrChange w:id="284" w:author="RootSheep" w:date="2018-12-16T18:32:00Z">
              <w:rPr>
                <w:color w:val="090001"/>
                <w:lang w:val="en-US"/>
              </w:rPr>
            </w:rPrChange>
          </w:rPr>
          <w:t xml:space="preserve"> </w:t>
        </w:r>
      </w:ins>
      <w:del w:id="285" w:author="RootSheep" w:date="2018-12-16T18:46:00Z">
        <w:r w:rsidRPr="00F64E91" w:rsidDel="00A1630C">
          <w:rPr>
            <w:color w:val="090001"/>
            <w:rPrChange w:id="286" w:author="RootSheep" w:date="2018-12-16T18:32:00Z">
              <w:rPr>
                <w:color w:val="090001"/>
                <w:lang w:val="en-US"/>
              </w:rPr>
            </w:rPrChange>
          </w:rPr>
          <w:delText xml:space="preserve">transformée </w:delText>
        </w:r>
      </w:del>
      <w:proofErr w:type="spellStart"/>
      <w:ins w:id="287" w:author="RootSheep" w:date="2018-12-16T18:46:00Z">
        <w:r w:rsidR="00A1630C">
          <w:rPr>
            <w:color w:val="090001"/>
          </w:rPr>
          <w:t>parsée</w:t>
        </w:r>
        <w:proofErr w:type="spellEnd"/>
        <w:r w:rsidR="00A1630C" w:rsidRPr="00F64E91">
          <w:rPr>
            <w:color w:val="090001"/>
            <w:rPrChange w:id="288" w:author="RootSheep" w:date="2018-12-16T18:32:00Z">
              <w:rPr>
                <w:color w:val="090001"/>
                <w:lang w:val="en-US"/>
              </w:rPr>
            </w:rPrChange>
          </w:rPr>
          <w:t xml:space="preserve"> </w:t>
        </w:r>
      </w:ins>
      <w:r w:rsidRPr="00F64E91">
        <w:rPr>
          <w:color w:val="090001"/>
          <w:rPrChange w:id="289" w:author="RootSheep" w:date="2018-12-16T18:32:00Z">
            <w:rPr>
              <w:color w:val="090001"/>
              <w:lang w:val="en-US"/>
            </w:rPr>
          </w:rPrChange>
        </w:rPr>
        <w:t xml:space="preserve">dans un objet de type </w:t>
      </w:r>
      <w:proofErr w:type="spellStart"/>
      <w:r w:rsidRPr="00F64E91">
        <w:rPr>
          <w:color w:val="090001"/>
          <w:rPrChange w:id="290" w:author="RootSheep" w:date="2018-12-16T18:32:00Z">
            <w:rPr>
              <w:color w:val="090001"/>
              <w:lang w:val="en-US"/>
            </w:rPr>
          </w:rPrChange>
        </w:rPr>
        <w:t>Request</w:t>
      </w:r>
      <w:proofErr w:type="spellEnd"/>
      <w:r w:rsidRPr="00F64E91">
        <w:rPr>
          <w:color w:val="090001"/>
          <w:rPrChange w:id="291" w:author="RootSheep" w:date="2018-12-16T18:32:00Z">
            <w:rPr>
              <w:color w:val="090001"/>
              <w:lang w:val="en-US"/>
            </w:rPr>
          </w:rPrChange>
        </w:rPr>
        <w:t xml:space="preserve">. Il contient tous les </w:t>
      </w:r>
      <w:del w:id="292" w:author="RootSheep" w:date="2018-12-16T18:46:00Z">
        <w:r w:rsidRPr="00F64E91" w:rsidDel="00A1630C">
          <w:rPr>
            <w:color w:val="090001"/>
            <w:rPrChange w:id="293" w:author="RootSheep" w:date="2018-12-16T18:32:00Z">
              <w:rPr>
                <w:color w:val="090001"/>
                <w:lang w:val="en-US"/>
              </w:rPr>
            </w:rPrChange>
          </w:rPr>
          <w:tab/>
        </w:r>
      </w:del>
      <w:r w:rsidRPr="00F64E91">
        <w:rPr>
          <w:color w:val="090001"/>
          <w:rPrChange w:id="294" w:author="RootSheep" w:date="2018-12-16T18:32:00Z">
            <w:rPr>
              <w:color w:val="090001"/>
              <w:lang w:val="en-US"/>
            </w:rPr>
          </w:rPrChange>
        </w:rPr>
        <w:t xml:space="preserve">attributs </w:t>
      </w:r>
      <w:del w:id="295" w:author="RootSheep" w:date="2018-12-16T18:46:00Z">
        <w:r w:rsidRPr="00F64E91" w:rsidDel="00A1630C">
          <w:rPr>
            <w:color w:val="090001"/>
            <w:rPrChange w:id="296" w:author="RootSheep" w:date="2018-12-16T18:32:00Z">
              <w:rPr>
                <w:color w:val="090001"/>
                <w:lang w:val="en-US"/>
              </w:rPr>
            </w:rPrChange>
          </w:rPr>
          <w:delText xml:space="preserve">nécessaires </w:delText>
        </w:r>
      </w:del>
      <w:ins w:id="297" w:author="RootSheep" w:date="2018-12-16T18:46:00Z">
        <w:r w:rsidR="00A1630C">
          <w:rPr>
            <w:color w:val="090001"/>
          </w:rPr>
          <w:t>correspondants</w:t>
        </w:r>
        <w:r w:rsidR="00A1630C" w:rsidRPr="00F64E91">
          <w:rPr>
            <w:color w:val="090001"/>
            <w:rPrChange w:id="298" w:author="RootSheep" w:date="2018-12-16T18:32:00Z">
              <w:rPr>
                <w:color w:val="090001"/>
                <w:lang w:val="en-US"/>
              </w:rPr>
            </w:rPrChange>
          </w:rPr>
          <w:t xml:space="preserve"> </w:t>
        </w:r>
      </w:ins>
      <w:r w:rsidRPr="00F64E91">
        <w:rPr>
          <w:color w:val="090001"/>
          <w:rPrChange w:id="299" w:author="RootSheep" w:date="2018-12-16T18:32:00Z">
            <w:rPr>
              <w:color w:val="090001"/>
              <w:lang w:val="en-US"/>
            </w:rPr>
          </w:rPrChange>
        </w:rPr>
        <w:t>ainsi que les opérateurs surchargés pour la lecture et écriture.</w:t>
      </w:r>
      <w:ins w:id="300" w:author="RootSheep" w:date="2018-12-16T18:46:00Z">
        <w:r w:rsidR="00A1630C">
          <w:rPr>
            <w:color w:val="090001"/>
          </w:rPr>
          <w:t xml:space="preserve"> Ceux-ci permettent notamment de </w:t>
        </w:r>
        <w:proofErr w:type="spellStart"/>
        <w:r w:rsidR="00A1630C">
          <w:rPr>
            <w:color w:val="090001"/>
          </w:rPr>
          <w:t>parser</w:t>
        </w:r>
        <w:proofErr w:type="spellEnd"/>
        <w:r w:rsidR="00A1630C">
          <w:rPr>
            <w:color w:val="090001"/>
          </w:rPr>
          <w:t xml:space="preserve"> une requête </w:t>
        </w:r>
      </w:ins>
      <w:ins w:id="301" w:author="RootSheep" w:date="2018-12-16T18:47:00Z">
        <w:r w:rsidR="00A1630C">
          <w:rPr>
            <w:color w:val="090001"/>
          </w:rPr>
          <w:t>correctement formattée (format type Apache/Nginx) depuis n’importe quel flux d’entrée, et d’écrire dans ce même format sur n’importe quel flux de sortie.</w:t>
        </w:r>
      </w:ins>
    </w:p>
    <w:p w14:paraId="505551BB" w14:textId="77777777" w:rsidR="003B53B3" w:rsidRDefault="003B53B3">
      <w:pPr>
        <w:pStyle w:val="MonParagraphe"/>
        <w:rPr>
          <w:color w:val="090001"/>
        </w:rPr>
      </w:pPr>
    </w:p>
    <w:p w14:paraId="742D4F2B" w14:textId="06BF9B2C" w:rsidR="003B53B3" w:rsidRDefault="008C31D9">
      <w:pPr>
        <w:pStyle w:val="MonParagraphe"/>
        <w:numPr>
          <w:ilvl w:val="0"/>
          <w:numId w:val="8"/>
        </w:numPr>
      </w:pPr>
      <w:del w:id="302" w:author="RootSheep" w:date="2018-12-16T18:45:00Z">
        <w:r w:rsidDel="00A1630C">
          <w:rPr>
            <w:lang w:val="en-US"/>
          </w:rPr>
          <w:delText>LogFileParser :</w:delText>
        </w:r>
      </w:del>
      <w:ins w:id="303" w:author="RootSheep" w:date="2018-12-16T18:45:00Z">
        <w:r w:rsidR="00A1630C">
          <w:rPr>
            <w:lang w:val="en-US"/>
          </w:rPr>
          <w:t>LogFileParser:</w:t>
        </w:r>
      </w:ins>
      <w:r>
        <w:rPr>
          <w:lang w:val="en-US"/>
        </w:rPr>
        <w:t xml:space="preserve"> </w:t>
      </w:r>
    </w:p>
    <w:p w14:paraId="09431577" w14:textId="77777777" w:rsidR="003B53B3" w:rsidRDefault="008C31D9">
      <w:pPr>
        <w:pStyle w:val="MonParagraphe"/>
      </w:pPr>
      <w:r w:rsidRPr="00F64E91">
        <w:rPr>
          <w:rPrChange w:id="304" w:author="RootSheep" w:date="2018-12-16T18:32:00Z">
            <w:rPr>
              <w:lang w:val="en-US"/>
            </w:rPr>
          </w:rPrChange>
        </w:rPr>
        <w:tab/>
        <w:t>Cette classe fait la lecture du fichier en appliquant les options demandées et les filtres.</w:t>
      </w:r>
    </w:p>
    <w:p w14:paraId="6D9B3EFC" w14:textId="77777777" w:rsidR="003B53B3" w:rsidRDefault="003B53B3">
      <w:pPr>
        <w:pStyle w:val="MonParagraphe"/>
      </w:pPr>
    </w:p>
    <w:p w14:paraId="77CC31B2" w14:textId="490F12A8" w:rsidR="003B53B3" w:rsidRDefault="008C31D9">
      <w:pPr>
        <w:pStyle w:val="MonParagraphe"/>
        <w:numPr>
          <w:ilvl w:val="0"/>
          <w:numId w:val="8"/>
        </w:numPr>
      </w:pPr>
      <w:r>
        <w:rPr>
          <w:lang w:val="en-US"/>
        </w:rPr>
        <w:t xml:space="preserve">HourFilter et </w:t>
      </w:r>
      <w:del w:id="305" w:author="RootSheep" w:date="2018-12-16T18:45:00Z">
        <w:r w:rsidDel="00A1630C">
          <w:rPr>
            <w:lang w:val="en-US"/>
          </w:rPr>
          <w:delText>ExtensionFilter :</w:delText>
        </w:r>
      </w:del>
      <w:ins w:id="306" w:author="RootSheep" w:date="2018-12-16T18:45:00Z">
        <w:r w:rsidR="00A1630C">
          <w:rPr>
            <w:lang w:val="en-US"/>
          </w:rPr>
          <w:t>ExtensionFilter:</w:t>
        </w:r>
      </w:ins>
    </w:p>
    <w:p w14:paraId="6F9B6615" w14:textId="18BB514A" w:rsidR="003B53B3" w:rsidRDefault="008C31D9">
      <w:pPr>
        <w:pStyle w:val="MonParagraphe"/>
      </w:pPr>
      <w:r w:rsidRPr="00F64E91">
        <w:rPr>
          <w:rPrChange w:id="307" w:author="RootSheep" w:date="2018-12-16T18:32:00Z">
            <w:rPr>
              <w:lang w:val="en-US"/>
            </w:rPr>
          </w:rPrChange>
        </w:rPr>
        <w:tab/>
        <w:t>Filtres implémentés à partir de la classe abstraite AbstractFilter. HourFilter peut être utilisé pour faire un filtre de [</w:t>
      </w:r>
      <w:del w:id="308" w:author="RootSheep" w:date="2018-12-16T18:45:00Z">
        <w:r w:rsidRPr="00F64E91" w:rsidDel="00A1630C">
          <w:rPr>
            <w:rPrChange w:id="309" w:author="RootSheep" w:date="2018-12-16T18:32:00Z">
              <w:rPr>
                <w:lang w:val="en-US"/>
              </w:rPr>
            </w:rPrChange>
          </w:rPr>
          <w:delText>heure,heure</w:delText>
        </w:r>
      </w:del>
      <w:ins w:id="310" w:author="RootSheep" w:date="2018-12-16T18:45:00Z">
        <w:r w:rsidR="00A1630C" w:rsidRPr="00820B71">
          <w:t>heure, heure</w:t>
        </w:r>
      </w:ins>
      <w:r w:rsidRPr="00F64E91">
        <w:rPr>
          <w:rPrChange w:id="311" w:author="RootSheep" w:date="2018-12-16T18:32:00Z">
            <w:rPr>
              <w:lang w:val="en-US"/>
            </w:rPr>
          </w:rPrChange>
        </w:rPr>
        <w:t>+</w:t>
      </w:r>
      <w:del w:id="312" w:author="RootSheep" w:date="2018-12-16T18:45:00Z">
        <w:r w:rsidRPr="00F64E91" w:rsidDel="00A1630C">
          <w:rPr>
            <w:rPrChange w:id="313" w:author="RootSheep" w:date="2018-12-16T18:32:00Z">
              <w:rPr>
                <w:lang w:val="en-US"/>
              </w:rPr>
            </w:rPrChange>
          </w:rPr>
          <w:delText>1[ ou</w:delText>
        </w:r>
      </w:del>
      <w:proofErr w:type="gramStart"/>
      <w:ins w:id="314" w:author="RootSheep" w:date="2018-12-16T18:45:00Z">
        <w:r w:rsidR="00A1630C" w:rsidRPr="00820B71">
          <w:t>1[</w:t>
        </w:r>
      </w:ins>
      <w:r w:rsidR="000B0217">
        <w:t xml:space="preserve"> (</w:t>
      </w:r>
      <w:proofErr w:type="gramEnd"/>
      <w:r w:rsidR="000B0217">
        <w:t>défaut)</w:t>
      </w:r>
      <w:ins w:id="315" w:author="RootSheep" w:date="2018-12-16T18:45:00Z">
        <w:r w:rsidR="00A1630C">
          <w:t xml:space="preserve"> </w:t>
        </w:r>
        <w:r w:rsidR="00A1630C" w:rsidRPr="00820B71">
          <w:t>ou</w:t>
        </w:r>
      </w:ins>
      <w:r w:rsidRPr="00F64E91">
        <w:rPr>
          <w:rPrChange w:id="316" w:author="RootSheep" w:date="2018-12-16T18:32:00Z">
            <w:rPr>
              <w:lang w:val="en-US"/>
            </w:rPr>
          </w:rPrChange>
        </w:rPr>
        <w:t xml:space="preserve"> [</w:t>
      </w:r>
      <w:proofErr w:type="spellStart"/>
      <w:r w:rsidRPr="00F64E91">
        <w:rPr>
          <w:rPrChange w:id="317" w:author="RootSheep" w:date="2018-12-16T18:32:00Z">
            <w:rPr>
              <w:lang w:val="en-US"/>
            </w:rPr>
          </w:rPrChange>
        </w:rPr>
        <w:t>heureDebut</w:t>
      </w:r>
      <w:proofErr w:type="spellEnd"/>
      <w:r w:rsidRPr="00F64E91">
        <w:rPr>
          <w:rPrChange w:id="318" w:author="RootSheep" w:date="2018-12-16T18:32:00Z">
            <w:rPr>
              <w:lang w:val="en-US"/>
            </w:rPr>
          </w:rPrChange>
        </w:rPr>
        <w:t xml:space="preserve">, </w:t>
      </w:r>
      <w:proofErr w:type="spellStart"/>
      <w:r w:rsidRPr="00F64E91">
        <w:rPr>
          <w:rPrChange w:id="319" w:author="RootSheep" w:date="2018-12-16T18:32:00Z">
            <w:rPr>
              <w:lang w:val="en-US"/>
            </w:rPr>
          </w:rPrChange>
        </w:rPr>
        <w:t>heureFin</w:t>
      </w:r>
      <w:proofErr w:type="spellEnd"/>
      <w:r w:rsidRPr="00F64E91">
        <w:rPr>
          <w:rPrChange w:id="320" w:author="RootSheep" w:date="2018-12-16T18:32:00Z">
            <w:rPr>
              <w:lang w:val="en-US"/>
            </w:rPr>
          </w:rPrChange>
        </w:rPr>
        <w:t xml:space="preserve">[ </w:t>
      </w:r>
      <w:r w:rsidR="000B0217">
        <w:t>.</w:t>
      </w:r>
      <w:proofErr w:type="spellStart"/>
      <w:r w:rsidRPr="00F64E91">
        <w:rPr>
          <w:rPrChange w:id="321" w:author="RootSheep" w:date="2018-12-16T18:32:00Z">
            <w:rPr>
              <w:lang w:val="en-US"/>
            </w:rPr>
          </w:rPrChange>
        </w:rPr>
        <w:t>ExtensionFilter</w:t>
      </w:r>
      <w:proofErr w:type="spellEnd"/>
      <w:r w:rsidRPr="00F64E91">
        <w:rPr>
          <w:rPrChange w:id="322" w:author="RootSheep" w:date="2018-12-16T18:32:00Z">
            <w:rPr>
              <w:lang w:val="en-US"/>
            </w:rPr>
          </w:rPrChange>
        </w:rPr>
        <w:t xml:space="preserve"> peut être utilisé pour filtrer n’importe quelle extension. Nous avons choisi de laisser les extensions en paramètre pour pouvoir réutiliser les classes.</w:t>
      </w:r>
    </w:p>
    <w:p w14:paraId="37A82D8A" w14:textId="77777777" w:rsidR="003B53B3" w:rsidRDefault="003B53B3">
      <w:pPr>
        <w:pStyle w:val="MonParagraphe"/>
      </w:pPr>
    </w:p>
    <w:p w14:paraId="49E7CEFD" w14:textId="458991EF" w:rsidR="003B53B3" w:rsidRDefault="008C31D9">
      <w:pPr>
        <w:pStyle w:val="MonParagraphe"/>
        <w:numPr>
          <w:ilvl w:val="0"/>
          <w:numId w:val="8"/>
        </w:numPr>
      </w:pPr>
      <w:del w:id="323" w:author="RootSheep" w:date="2018-12-16T18:45:00Z">
        <w:r w:rsidDel="00A1630C">
          <w:rPr>
            <w:lang w:val="en-US"/>
          </w:rPr>
          <w:lastRenderedPageBreak/>
          <w:delText>Caches :</w:delText>
        </w:r>
      </w:del>
      <w:ins w:id="324" w:author="RootSheep" w:date="2018-12-16T18:45:00Z">
        <w:r w:rsidR="00A1630C">
          <w:rPr>
            <w:lang w:val="en-US"/>
          </w:rPr>
          <w:t>Caches:</w:t>
        </w:r>
      </w:ins>
      <w:r>
        <w:rPr>
          <w:lang w:val="en-US"/>
        </w:rPr>
        <w:t xml:space="preserve"> </w:t>
      </w:r>
    </w:p>
    <w:p w14:paraId="5CFCA12A" w14:textId="4ECE706C" w:rsidR="003B53B3" w:rsidDel="00A1630C" w:rsidRDefault="008C31D9">
      <w:pPr>
        <w:pStyle w:val="MonParagraphe"/>
        <w:rPr>
          <w:del w:id="325" w:author="RootSheep" w:date="2018-12-16T18:48:00Z"/>
        </w:rPr>
      </w:pPr>
      <w:r>
        <w:tab/>
        <w:t>Afin de gagner en espace mémoire, chaque string URI/</w:t>
      </w:r>
      <w:proofErr w:type="spellStart"/>
      <w:r>
        <w:t>referer</w:t>
      </w:r>
      <w:proofErr w:type="spellEnd"/>
      <w:r>
        <w:t xml:space="preserve"> est associée à un identifiant entier unique. Ainsi l</w:t>
      </w:r>
      <w:ins w:id="326" w:author="RootSheep" w:date="2018-12-16T18:48:00Z">
        <w:r w:rsidR="00A1630C">
          <w:t xml:space="preserve">’application </w:t>
        </w:r>
      </w:ins>
      <w:del w:id="327" w:author="RootSheep" w:date="2018-12-16T18:48:00Z">
        <w:r w:rsidDel="00A1630C">
          <w:delText xml:space="preserve">e graphe </w:delText>
        </w:r>
      </w:del>
      <w:r>
        <w:t>manipule</w:t>
      </w:r>
      <w:ins w:id="328" w:author="RootSheep" w:date="2018-12-16T18:48:00Z">
        <w:r w:rsidR="00A1630C">
          <w:t xml:space="preserve"> principalement</w:t>
        </w:r>
      </w:ins>
      <w:r>
        <w:t xml:space="preserve"> des entiers qui sont moins coûteux en mémoire et ne récupère la valeur </w:t>
      </w:r>
      <w:del w:id="329" w:author="RootSheep" w:date="2018-12-16T18:48:00Z">
        <w:r w:rsidDel="00A1630C">
          <w:delText>de la chaînes</w:delText>
        </w:r>
      </w:del>
      <w:ins w:id="330" w:author="RootSheep" w:date="2018-12-16T18:48:00Z">
        <w:r w:rsidR="00A1630C">
          <w:t>de la chaîne</w:t>
        </w:r>
      </w:ins>
      <w:r>
        <w:t xml:space="preserve"> de caractères </w:t>
      </w:r>
      <w:del w:id="331" w:author="RootSheep" w:date="2018-12-16T18:48:00Z">
        <w:r w:rsidDel="00A1630C">
          <w:delText xml:space="preserve">que </w:delText>
        </w:r>
      </w:del>
      <w:ins w:id="332" w:author="RootSheep" w:date="2018-12-16T18:48:00Z">
        <w:r w:rsidR="00A1630C">
          <w:t xml:space="preserve">uniquement </w:t>
        </w:r>
      </w:ins>
      <w:r>
        <w:t>si nécessaires (affichage ou export)</w:t>
      </w:r>
      <w:r w:rsidRPr="00F64E91">
        <w:rPr>
          <w:rPrChange w:id="333" w:author="RootSheep" w:date="2018-12-16T18:32:00Z">
            <w:rPr>
              <w:lang w:val="en-US"/>
            </w:rPr>
          </w:rPrChange>
        </w:rPr>
        <w:t>.</w:t>
      </w:r>
    </w:p>
    <w:p w14:paraId="62BFBF9E" w14:textId="77777777" w:rsidR="003B53B3" w:rsidRDefault="003B53B3" w:rsidP="00820B71">
      <w:pPr>
        <w:pStyle w:val="MonParagraphe"/>
      </w:pPr>
    </w:p>
    <w:p w14:paraId="7126F7CC" w14:textId="0ABAC181" w:rsidR="003B53B3" w:rsidRDefault="000B0217">
      <w:pPr>
        <w:pStyle w:val="MonParagraphe"/>
        <w:numPr>
          <w:ilvl w:val="0"/>
          <w:numId w:val="8"/>
        </w:numPr>
      </w:pPr>
      <w:proofErr w:type="spellStart"/>
      <w:r>
        <w:rPr>
          <w:lang w:val="en-US"/>
        </w:rPr>
        <w:t>RefererEdge</w:t>
      </w:r>
      <w:proofErr w:type="spellEnd"/>
    </w:p>
    <w:p w14:paraId="7EFD406C" w14:textId="237B2108" w:rsidR="003B53B3" w:rsidDel="00A1630C" w:rsidRDefault="008C31D9">
      <w:pPr>
        <w:pStyle w:val="MonParagraphe"/>
        <w:rPr>
          <w:del w:id="334" w:author="RootSheep" w:date="2018-12-16T18:48:00Z"/>
        </w:rPr>
      </w:pPr>
      <w:r w:rsidRPr="00F64E91">
        <w:rPr>
          <w:rPrChange w:id="335" w:author="RootSheep" w:date="2018-12-16T18:32:00Z">
            <w:rPr>
              <w:lang w:val="en-US"/>
            </w:rPr>
          </w:rPrChange>
        </w:rPr>
        <w:tab/>
        <w:t xml:space="preserve">Cette classe représente </w:t>
      </w:r>
      <w:r w:rsidR="000B0217">
        <w:t>un arc du graphe (</w:t>
      </w:r>
      <w:proofErr w:type="spellStart"/>
      <w:r w:rsidR="000B0217">
        <w:t>ie</w:t>
      </w:r>
      <w:proofErr w:type="spellEnd"/>
      <w:r w:rsidR="000B0217">
        <w:t xml:space="preserve">. </w:t>
      </w:r>
      <w:proofErr w:type="gramStart"/>
      <w:r w:rsidR="000B0217">
        <w:t>les</w:t>
      </w:r>
      <w:proofErr w:type="gramEnd"/>
      <w:r w:rsidR="000B0217">
        <w:t xml:space="preserve"> données associées au </w:t>
      </w:r>
      <w:proofErr w:type="spellStart"/>
      <w:r w:rsidR="000B0217">
        <w:t>referer</w:t>
      </w:r>
      <w:proofErr w:type="spellEnd"/>
      <w:r w:rsidR="000B0217">
        <w:t>)</w:t>
      </w:r>
      <w:r w:rsidRPr="00F64E91">
        <w:rPr>
          <w:rPrChange w:id="336" w:author="RootSheep" w:date="2018-12-16T18:32:00Z">
            <w:rPr>
              <w:lang w:val="en-US"/>
            </w:rPr>
          </w:rPrChange>
        </w:rPr>
        <w:t xml:space="preserve">. Elle contient l’identifiant </w:t>
      </w:r>
      <w:r w:rsidR="000B0217">
        <w:t xml:space="preserve">du </w:t>
      </w:r>
      <w:proofErr w:type="spellStart"/>
      <w:r w:rsidR="000B0217">
        <w:t>referer</w:t>
      </w:r>
      <w:proofErr w:type="spellEnd"/>
      <w:r w:rsidR="000B0217">
        <w:t xml:space="preserve"> </w:t>
      </w:r>
      <w:r w:rsidRPr="00F64E91">
        <w:rPr>
          <w:rPrChange w:id="337" w:author="RootSheep" w:date="2018-12-16T18:32:00Z">
            <w:rPr>
              <w:lang w:val="en-US"/>
            </w:rPr>
          </w:rPrChange>
        </w:rPr>
        <w:t xml:space="preserve">et le nombre de </w:t>
      </w:r>
      <w:r w:rsidR="000B0217">
        <w:t>hits associés.</w:t>
      </w:r>
    </w:p>
    <w:p w14:paraId="549D5E0D" w14:textId="77777777" w:rsidR="003B53B3" w:rsidRDefault="003B53B3" w:rsidP="00820B71">
      <w:pPr>
        <w:pStyle w:val="MonParagraphe"/>
      </w:pPr>
    </w:p>
    <w:p w14:paraId="342E0B70" w14:textId="77777777" w:rsidR="003B53B3" w:rsidRDefault="008C31D9">
      <w:pPr>
        <w:pStyle w:val="MonParagraphe"/>
        <w:numPr>
          <w:ilvl w:val="0"/>
          <w:numId w:val="8"/>
        </w:numPr>
      </w:pPr>
      <w:r>
        <w:rPr>
          <w:lang w:val="en-US"/>
        </w:rPr>
        <w:t xml:space="preserve">DirectedGraph: </w:t>
      </w:r>
    </w:p>
    <w:p w14:paraId="6579A50C" w14:textId="3489ADFB" w:rsidR="003B53B3" w:rsidRDefault="008C31D9">
      <w:pPr>
        <w:pStyle w:val="MonParagraphe"/>
        <w:rPr>
          <w:color w:val="DE272F"/>
        </w:rPr>
      </w:pPr>
      <w:r w:rsidRPr="00F64E91">
        <w:rPr>
          <w:rPrChange w:id="338" w:author="RootSheep" w:date="2018-12-16T18:32:00Z">
            <w:rPr>
              <w:lang w:val="en-US"/>
            </w:rPr>
          </w:rPrChange>
        </w:rPr>
        <w:tab/>
      </w:r>
      <w:r w:rsidR="000B0217">
        <w:t xml:space="preserve">Il s’agit de l’abstraction d’un graphe orienté générique utilisable pour deux classes (S, T). S représente un </w:t>
      </w:r>
      <w:r w:rsidR="00D600BC">
        <w:t>nœud</w:t>
      </w:r>
      <w:r w:rsidR="000B0217">
        <w:t xml:space="preserve"> et T un arc. Chaque </w:t>
      </w:r>
      <w:r w:rsidR="00D600BC">
        <w:t>nœud</w:t>
      </w:r>
      <w:r w:rsidR="000B0217">
        <w:t xml:space="preserve"> est associé à une collection</w:t>
      </w:r>
      <w:r w:rsidR="00D600BC">
        <w:t xml:space="preserve"> (set)</w:t>
      </w:r>
      <w:r w:rsidR="000B0217">
        <w:t xml:space="preserve"> d’arcs dont il est la destination. </w:t>
      </w:r>
    </w:p>
    <w:p w14:paraId="06BDA3A4" w14:textId="1CFFBC58" w:rsidR="003B53B3" w:rsidRDefault="008C31D9">
      <w:pPr>
        <w:pStyle w:val="MonTitreSection"/>
        <w:rPr>
          <w:ins w:id="339" w:author="Lucca Paffi Vidal" w:date="2018-12-16T10:23:00Z"/>
        </w:rPr>
      </w:pPr>
      <w:ins w:id="340" w:author="Lucca Paffi Vidal" w:date="2018-12-16T10:23:00Z">
        <w:r w:rsidRPr="00F64E91">
          <w:rPr>
            <w:rPrChange w:id="341" w:author="RootSheep" w:date="2018-12-16T18:32:00Z">
              <w:rPr>
                <w:lang w:val="en-US"/>
              </w:rPr>
            </w:rPrChange>
          </w:rPr>
          <w:t>IV. Structure de</w:t>
        </w:r>
        <w:del w:id="342" w:author="RootSheep" w:date="2018-12-16T18:49:00Z">
          <w:r w:rsidRPr="00F64E91" w:rsidDel="00A1630C">
            <w:rPr>
              <w:rPrChange w:id="343" w:author="RootSheep" w:date="2018-12-16T18:32:00Z">
                <w:rPr>
                  <w:lang w:val="en-US"/>
                </w:rPr>
              </w:rPrChange>
            </w:rPr>
            <w:delText>s</w:delText>
          </w:r>
        </w:del>
        <w:r w:rsidRPr="00F64E91">
          <w:rPr>
            <w:rPrChange w:id="344" w:author="RootSheep" w:date="2018-12-16T18:32:00Z">
              <w:rPr>
                <w:lang w:val="en-US"/>
              </w:rPr>
            </w:rPrChange>
          </w:rPr>
          <w:t xml:space="preserve"> Données</w:t>
        </w:r>
      </w:ins>
    </w:p>
    <w:p w14:paraId="343B7BBB" w14:textId="77777777" w:rsidR="003B53B3" w:rsidRDefault="003B53B3">
      <w:pPr>
        <w:pStyle w:val="MonParagraphe"/>
      </w:pPr>
    </w:p>
    <w:p w14:paraId="626531F9" w14:textId="77777777" w:rsidR="00D600BC" w:rsidRDefault="008C31D9">
      <w:pPr>
        <w:pStyle w:val="MonParagraphe"/>
      </w:pPr>
      <w:commentRangeStart w:id="345"/>
      <w:r w:rsidRPr="00F64E91">
        <w:rPr>
          <w:rPrChange w:id="346" w:author="RootSheep" w:date="2018-12-16T18:32:00Z">
            <w:rPr>
              <w:lang w:val="en-US"/>
            </w:rPr>
          </w:rPrChange>
        </w:rPr>
        <w:t xml:space="preserve">Pour concevoir notre structure de données, nous avons </w:t>
      </w:r>
      <w:r w:rsidR="00D600BC">
        <w:t xml:space="preserve">auparavant </w:t>
      </w:r>
      <w:r w:rsidRPr="00F64E91">
        <w:rPr>
          <w:rPrChange w:id="347" w:author="RootSheep" w:date="2018-12-16T18:32:00Z">
            <w:rPr>
              <w:lang w:val="en-US"/>
            </w:rPr>
          </w:rPrChange>
        </w:rPr>
        <w:t xml:space="preserve">réfléchi aux opérations les plus utilisées. Dans </w:t>
      </w:r>
      <w:r w:rsidR="00D600BC">
        <w:t>notre</w:t>
      </w:r>
      <w:r w:rsidRPr="00F64E91">
        <w:rPr>
          <w:rPrChange w:id="348" w:author="RootSheep" w:date="2018-12-16T18:32:00Z">
            <w:rPr>
              <w:lang w:val="en-US"/>
            </w:rPr>
          </w:rPrChange>
        </w:rPr>
        <w:t xml:space="preserve"> cas, nous pouvons dire que c’est l’insertion et la recherche. </w:t>
      </w:r>
    </w:p>
    <w:p w14:paraId="690694C4" w14:textId="1C666A61" w:rsidR="003B53B3" w:rsidRDefault="008C31D9">
      <w:pPr>
        <w:pStyle w:val="MonParagraphe"/>
      </w:pPr>
      <w:r w:rsidRPr="00F64E91">
        <w:rPr>
          <w:rPrChange w:id="349" w:author="RootSheep" w:date="2018-12-16T18:32:00Z">
            <w:rPr>
              <w:lang w:val="en-US"/>
            </w:rPr>
          </w:rPrChange>
        </w:rPr>
        <w:t xml:space="preserve">Ceci nous élimine déjà quelques possibilités comme des listes, listes chaînées, piles et files. Nous avons choisi un Arbre Binaire de Recherche (BST), qui fait les opérations mentionnées en temps quasi-constants </w:t>
      </w:r>
      <w:r w:rsidR="00D600BC">
        <w:rPr>
          <w:noProof/>
        </w:rPr>
        <w:drawing>
          <wp:anchor distT="152400" distB="152400" distL="152400" distR="152400" simplePos="0" relativeHeight="251660288" behindDoc="0" locked="0" layoutInCell="1" allowOverlap="1" wp14:anchorId="3C94D9B1" wp14:editId="200BC649">
            <wp:simplePos x="0" y="0"/>
            <wp:positionH relativeFrom="margin">
              <wp:align>center</wp:align>
            </wp:positionH>
            <wp:positionV relativeFrom="line">
              <wp:posOffset>472440</wp:posOffset>
            </wp:positionV>
            <wp:extent cx="5611495" cy="2175510"/>
            <wp:effectExtent l="0" t="0" r="8255"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DataStructureDiagram.jpg"/>
                    <pic:cNvPicPr>
                      <a:picLocks noChangeAspect="1"/>
                    </pic:cNvPicPr>
                  </pic:nvPicPr>
                  <pic:blipFill>
                    <a:blip r:embed="rId12">
                      <a:extLst/>
                    </a:blip>
                    <a:stretch>
                      <a:fillRect/>
                    </a:stretch>
                  </pic:blipFill>
                  <pic:spPr>
                    <a:xfrm>
                      <a:off x="0" y="0"/>
                      <a:ext cx="5611495" cy="217551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F64E91">
        <w:rPr>
          <w:rPrChange w:id="350" w:author="RootSheep" w:date="2018-12-16T18:32:00Z">
            <w:rPr>
              <w:lang w:val="en-US"/>
            </w:rPr>
          </w:rPrChange>
        </w:rPr>
        <w:t>(</w:t>
      </w:r>
      <w:del w:id="351" w:author="RootSheep" w:date="2018-12-16T18:50:00Z">
        <w:r w:rsidRPr="00F64E91" w:rsidDel="00A1630C">
          <w:rPr>
            <w:rPrChange w:id="352" w:author="RootSheep" w:date="2018-12-16T18:32:00Z">
              <w:rPr>
                <w:lang w:val="en-US"/>
              </w:rPr>
            </w:rPrChange>
          </w:rPr>
          <w:delText xml:space="preserve"> </w:delText>
        </w:r>
      </w:del>
      <w:proofErr w:type="gramStart"/>
      <w:r w:rsidRPr="00F64E91">
        <w:rPr>
          <w:rPrChange w:id="353" w:author="RootSheep" w:date="2018-12-16T18:32:00Z">
            <w:rPr>
              <w:lang w:val="en-US"/>
            </w:rPr>
          </w:rPrChange>
        </w:rPr>
        <w:t>O(</w:t>
      </w:r>
      <w:proofErr w:type="gramEnd"/>
      <w:r w:rsidRPr="00F64E91">
        <w:rPr>
          <w:rPrChange w:id="354" w:author="RootSheep" w:date="2018-12-16T18:32:00Z">
            <w:rPr>
              <w:lang w:val="en-US"/>
            </w:rPr>
          </w:rPrChange>
        </w:rPr>
        <w:t>log n)</w:t>
      </w:r>
      <w:del w:id="355" w:author="RootSheep" w:date="2018-12-16T18:50:00Z">
        <w:r w:rsidRPr="00F64E91" w:rsidDel="00A1630C">
          <w:rPr>
            <w:rPrChange w:id="356" w:author="RootSheep" w:date="2018-12-16T18:32:00Z">
              <w:rPr>
                <w:lang w:val="en-US"/>
              </w:rPr>
            </w:rPrChange>
          </w:rPr>
          <w:delText xml:space="preserve"> </w:delText>
        </w:r>
      </w:del>
      <w:r w:rsidRPr="00F64E91">
        <w:rPr>
          <w:rPrChange w:id="357" w:author="RootSheep" w:date="2018-12-16T18:32:00Z">
            <w:rPr>
              <w:lang w:val="en-US"/>
            </w:rPr>
          </w:rPrChange>
        </w:rPr>
        <w:t>).</w:t>
      </w:r>
    </w:p>
    <w:p w14:paraId="3C860942" w14:textId="589CD1B8" w:rsidR="003B53B3" w:rsidRDefault="003B53B3">
      <w:pPr>
        <w:pStyle w:val="MonParagraphe"/>
      </w:pPr>
    </w:p>
    <w:p w14:paraId="7D1DEB96" w14:textId="2A914517" w:rsidR="003B53B3" w:rsidRDefault="003B53B3">
      <w:pPr>
        <w:pStyle w:val="MonParagraphe"/>
      </w:pPr>
    </w:p>
    <w:p w14:paraId="7FE3C5AF" w14:textId="77777777" w:rsidR="003B53B3" w:rsidRDefault="003B53B3">
      <w:pPr>
        <w:pStyle w:val="MonParagraphe"/>
      </w:pPr>
    </w:p>
    <w:p w14:paraId="6023D5DD" w14:textId="603F4377" w:rsidR="003B53B3" w:rsidRDefault="008C31D9">
      <w:pPr>
        <w:pStyle w:val="MonParagraphe"/>
      </w:pPr>
      <w:r w:rsidRPr="00F64E91">
        <w:rPr>
          <w:rPrChange w:id="358" w:author="RootSheep" w:date="2018-12-16T18:32:00Z">
            <w:rPr>
              <w:lang w:val="en-US"/>
            </w:rPr>
          </w:rPrChange>
        </w:rPr>
        <w:t xml:space="preserve">Chaque </w:t>
      </w:r>
      <w:del w:id="359" w:author="RootSheep" w:date="2018-12-16T18:44:00Z">
        <w:r w:rsidRPr="00F64E91" w:rsidDel="00A1630C">
          <w:rPr>
            <w:rPrChange w:id="360" w:author="RootSheep" w:date="2018-12-16T18:32:00Z">
              <w:rPr>
                <w:lang w:val="en-US"/>
              </w:rPr>
            </w:rPrChange>
          </w:rPr>
          <w:delText>noeud</w:delText>
        </w:r>
      </w:del>
      <w:ins w:id="361" w:author="RootSheep" w:date="2018-12-16T18:44:00Z">
        <w:r w:rsidR="00A1630C" w:rsidRPr="00820B71">
          <w:t>nœud</w:t>
        </w:r>
      </w:ins>
      <w:r w:rsidRPr="00F64E91">
        <w:rPr>
          <w:rPrChange w:id="362" w:author="RootSheep" w:date="2018-12-16T18:32:00Z">
            <w:rPr>
              <w:lang w:val="en-US"/>
            </w:rPr>
          </w:rPrChange>
        </w:rPr>
        <w:t xml:space="preserve"> de notre arbre possède un identifiant de la cible et aussi une deuxième structure des données qui contient des couples &lt;identifiant </w:t>
      </w:r>
      <w:proofErr w:type="spellStart"/>
      <w:r w:rsidRPr="00F64E91">
        <w:rPr>
          <w:rPrChange w:id="363" w:author="RootSheep" w:date="2018-12-16T18:32:00Z">
            <w:rPr>
              <w:lang w:val="en-US"/>
            </w:rPr>
          </w:rPrChange>
        </w:rPr>
        <w:t>referer</w:t>
      </w:r>
      <w:proofErr w:type="spellEnd"/>
      <w:r w:rsidRPr="00F64E91">
        <w:rPr>
          <w:rPrChange w:id="364" w:author="RootSheep" w:date="2018-12-16T18:32:00Z">
            <w:rPr>
              <w:lang w:val="en-US"/>
            </w:rPr>
          </w:rPrChange>
        </w:rPr>
        <w:t>, nombre de consultations&gt;. Pour cette deuxième structure, n</w:t>
      </w:r>
      <w:r>
        <w:t>ous n'avons pas besoin de maintenir l'ordre ou d'accéder à des éléments, simplement de pouvoir ajouter et rechercher très rapidement. L</w:t>
      </w:r>
      <w:r w:rsidRPr="00F64E91">
        <w:rPr>
          <w:rPrChange w:id="365" w:author="RootSheep" w:date="2018-12-16T18:32:00Z">
            <w:rPr>
              <w:lang w:val="en-US"/>
            </w:rPr>
          </w:rPrChange>
        </w:rPr>
        <w:t>a table de Hachage</w:t>
      </w:r>
      <w:r>
        <w:t xml:space="preserve"> fait </w:t>
      </w:r>
      <w:r w:rsidRPr="00F64E91">
        <w:rPr>
          <w:rPrChange w:id="366" w:author="RootSheep" w:date="2018-12-16T18:32:00Z">
            <w:rPr>
              <w:lang w:val="en-US"/>
            </w:rPr>
          </w:rPrChange>
        </w:rPr>
        <w:t>cela</w:t>
      </w:r>
      <w:r>
        <w:t xml:space="preserve"> en temps constant (</w:t>
      </w:r>
      <w:proofErr w:type="gramStart"/>
      <w:r>
        <w:t>O(</w:t>
      </w:r>
      <w:proofErr w:type="gramEnd"/>
      <w:r>
        <w:t>1))</w:t>
      </w:r>
      <w:r w:rsidRPr="00F64E91">
        <w:rPr>
          <w:rPrChange w:id="367" w:author="RootSheep" w:date="2018-12-16T18:32:00Z">
            <w:rPr>
              <w:lang w:val="en-US"/>
            </w:rPr>
          </w:rPrChange>
        </w:rPr>
        <w:t xml:space="preserve"> et</w:t>
      </w:r>
      <w:r>
        <w:t xml:space="preserve"> </w:t>
      </w:r>
      <w:r w:rsidRPr="00F64E91">
        <w:rPr>
          <w:rPrChange w:id="368" w:author="RootSheep" w:date="2018-12-16T18:32:00Z">
            <w:rPr>
              <w:lang w:val="en-US"/>
            </w:rPr>
          </w:rPrChange>
        </w:rPr>
        <w:t xml:space="preserve">est </w:t>
      </w:r>
      <w:r>
        <w:t>donc</w:t>
      </w:r>
      <w:r w:rsidRPr="00F64E91">
        <w:rPr>
          <w:rPrChange w:id="369" w:author="RootSheep" w:date="2018-12-16T18:32:00Z">
            <w:rPr>
              <w:lang w:val="en-US"/>
            </w:rPr>
          </w:rPrChange>
        </w:rPr>
        <w:t xml:space="preserve"> </w:t>
      </w:r>
      <w:r>
        <w:t>un choix privilégié</w:t>
      </w:r>
      <w:r w:rsidRPr="00F64E91">
        <w:rPr>
          <w:rPrChange w:id="370" w:author="RootSheep" w:date="2018-12-16T18:32:00Z">
            <w:rPr>
              <w:lang w:val="en-US"/>
            </w:rPr>
          </w:rPrChange>
        </w:rPr>
        <w:t>.</w:t>
      </w:r>
    </w:p>
    <w:p w14:paraId="59D072E6" w14:textId="77777777" w:rsidR="003B53B3" w:rsidRDefault="003B53B3">
      <w:pPr>
        <w:pStyle w:val="MonParagraphe"/>
      </w:pPr>
    </w:p>
    <w:p w14:paraId="2CD4C5CF" w14:textId="77777777" w:rsidR="003B53B3" w:rsidRDefault="003B53B3">
      <w:pPr>
        <w:pStyle w:val="MonParagraphe"/>
      </w:pPr>
    </w:p>
    <w:p w14:paraId="79B57162" w14:textId="77777777" w:rsidR="003B53B3" w:rsidRDefault="008C31D9">
      <w:pPr>
        <w:pStyle w:val="MonParagraphe"/>
      </w:pPr>
      <w:r w:rsidRPr="00F64E91">
        <w:rPr>
          <w:rPrChange w:id="371" w:author="RootSheep" w:date="2018-12-16T18:32:00Z">
            <w:rPr>
              <w:lang w:val="en-US"/>
            </w:rPr>
          </w:rPrChange>
        </w:rPr>
        <w:t xml:space="preserve">Nous avons aussi un deuxième BST qui est utilisé pour stocker des pairs contenant l’identifiant de la cible et le nombre de consultations. La </w:t>
      </w:r>
      <w:proofErr w:type="spellStart"/>
      <w:r w:rsidRPr="00F64E91">
        <w:rPr>
          <w:rPrChange w:id="372" w:author="RootSheep" w:date="2018-12-16T18:32:00Z">
            <w:rPr>
              <w:lang w:val="en-US"/>
            </w:rPr>
          </w:rPrChange>
        </w:rPr>
        <w:t>premiere</w:t>
      </w:r>
      <w:proofErr w:type="spellEnd"/>
      <w:r w:rsidRPr="00F64E91">
        <w:rPr>
          <w:rPrChange w:id="373" w:author="RootSheep" w:date="2018-12-16T18:32:00Z">
            <w:rPr>
              <w:lang w:val="en-US"/>
            </w:rPr>
          </w:rPrChange>
        </w:rPr>
        <w:t xml:space="preserve"> structure de données est utilisée surtout pour générer le graphe et la deuxième pour obtenir les n premiers éléments selon le nombre de consultations.</w:t>
      </w:r>
    </w:p>
    <w:p w14:paraId="40CBBEFA" w14:textId="77777777" w:rsidR="003B53B3" w:rsidRDefault="003B53B3">
      <w:pPr>
        <w:pStyle w:val="MonParagraphe"/>
      </w:pPr>
    </w:p>
    <w:p w14:paraId="636A58C1" w14:textId="77777777" w:rsidR="003B53B3" w:rsidRDefault="008C31D9">
      <w:pPr>
        <w:pStyle w:val="MonParagraphe"/>
      </w:pPr>
      <w:r>
        <w:rPr>
          <w:noProof/>
        </w:rPr>
        <w:drawing>
          <wp:anchor distT="152400" distB="152400" distL="152400" distR="152400" simplePos="0" relativeHeight="251661312" behindDoc="0" locked="0" layoutInCell="1" allowOverlap="1" wp14:anchorId="2B7745FA" wp14:editId="19C45A2B">
            <wp:simplePos x="0" y="0"/>
            <wp:positionH relativeFrom="margin">
              <wp:posOffset>28988</wp:posOffset>
            </wp:positionH>
            <wp:positionV relativeFrom="line">
              <wp:posOffset>279181</wp:posOffset>
            </wp:positionV>
            <wp:extent cx="3022822" cy="1684524"/>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DataStructureDiagram.jpg"/>
                    <pic:cNvPicPr>
                      <a:picLocks noChangeAspect="1"/>
                    </pic:cNvPicPr>
                  </pic:nvPicPr>
                  <pic:blipFill>
                    <a:blip r:embed="rId13">
                      <a:extLst/>
                    </a:blip>
                    <a:stretch>
                      <a:fillRect/>
                    </a:stretch>
                  </pic:blipFill>
                  <pic:spPr>
                    <a:xfrm>
                      <a:off x="0" y="0"/>
                      <a:ext cx="3022822" cy="1684524"/>
                    </a:xfrm>
                    <a:prstGeom prst="rect">
                      <a:avLst/>
                    </a:prstGeom>
                    <a:ln w="12700" cap="flat">
                      <a:noFill/>
                      <a:miter lim="400000"/>
                    </a:ln>
                    <a:effectLst/>
                  </pic:spPr>
                </pic:pic>
              </a:graphicData>
            </a:graphic>
          </wp:anchor>
        </w:drawing>
      </w:r>
    </w:p>
    <w:p w14:paraId="01DBDF73" w14:textId="77777777" w:rsidR="003B53B3" w:rsidRDefault="003B53B3">
      <w:pPr>
        <w:pStyle w:val="MonParagraphe"/>
      </w:pPr>
    </w:p>
    <w:p w14:paraId="6B17F180" w14:textId="77777777" w:rsidR="003B53B3" w:rsidRDefault="008C31D9">
      <w:pPr>
        <w:pStyle w:val="MonParagraphe"/>
      </w:pPr>
      <w:r w:rsidRPr="00F64E91">
        <w:rPr>
          <w:rPrChange w:id="374" w:author="RootSheep" w:date="2018-12-16T18:32:00Z">
            <w:rPr>
              <w:lang w:val="en-US"/>
            </w:rPr>
          </w:rPrChange>
        </w:rPr>
        <w:t xml:space="preserve">Le Cache des strings : </w:t>
      </w:r>
    </w:p>
    <w:p w14:paraId="1098BA95" w14:textId="77777777" w:rsidR="003B53B3" w:rsidRDefault="008C31D9">
      <w:pPr>
        <w:pStyle w:val="MonParagraphe"/>
      </w:pPr>
      <w:r w:rsidRPr="00F64E91">
        <w:rPr>
          <w:rPrChange w:id="375" w:author="RootSheep" w:date="2018-12-16T18:32:00Z">
            <w:rPr>
              <w:lang w:val="en-US"/>
            </w:rPr>
          </w:rPrChange>
        </w:rPr>
        <w:t>Vu que n</w:t>
      </w:r>
      <w:r>
        <w:t>ous n'avons pas besoin de maintenir l'ordre ou d'accéder à des éléments, simplement de pouvoir ajouter et rechercher très rapidement</w:t>
      </w:r>
      <w:r w:rsidRPr="00F64E91">
        <w:rPr>
          <w:rPrChange w:id="376" w:author="RootSheep" w:date="2018-12-16T18:32:00Z">
            <w:rPr>
              <w:lang w:val="en-US"/>
            </w:rPr>
          </w:rPrChange>
        </w:rPr>
        <w:t>, nous avons choisi</w:t>
      </w:r>
      <w:r>
        <w:t xml:space="preserve"> </w:t>
      </w:r>
      <w:r w:rsidRPr="00F64E91">
        <w:rPr>
          <w:rPrChange w:id="377" w:author="RootSheep" w:date="2018-12-16T18:32:00Z">
            <w:rPr>
              <w:lang w:val="en-US"/>
            </w:rPr>
          </w:rPrChange>
        </w:rPr>
        <w:t xml:space="preserve">la Table de Hachage, qui </w:t>
      </w:r>
      <w:r>
        <w:t xml:space="preserve">fait </w:t>
      </w:r>
      <w:r w:rsidRPr="00F64E91">
        <w:rPr>
          <w:rPrChange w:id="378" w:author="RootSheep" w:date="2018-12-16T18:32:00Z">
            <w:rPr>
              <w:lang w:val="en-US"/>
            </w:rPr>
          </w:rPrChange>
        </w:rPr>
        <w:t>cela</w:t>
      </w:r>
      <w:r>
        <w:t xml:space="preserve"> en temps constant (</w:t>
      </w:r>
      <w:proofErr w:type="gramStart"/>
      <w:r>
        <w:t>O(</w:t>
      </w:r>
      <w:proofErr w:type="gramEnd"/>
      <w:r>
        <w:t>1))</w:t>
      </w:r>
      <w:r w:rsidRPr="00F64E91">
        <w:rPr>
          <w:rPrChange w:id="379" w:author="RootSheep" w:date="2018-12-16T18:32:00Z">
            <w:rPr>
              <w:lang w:val="en-US"/>
            </w:rPr>
          </w:rPrChange>
        </w:rPr>
        <w:t>.</w:t>
      </w:r>
      <w:commentRangeEnd w:id="345"/>
      <w:r w:rsidR="00D600BC">
        <w:rPr>
          <w:rStyle w:val="CommentReference"/>
          <w:rFonts w:ascii="Times New Roman" w:eastAsia="Arial Unicode MS" w:hAnsi="Times New Roman" w:cs="Times New Roman"/>
          <w:color w:val="auto"/>
          <w:kern w:val="0"/>
          <w:lang w:val="en-US" w:eastAsia="en-US"/>
        </w:rPr>
        <w:commentReference w:id="345"/>
      </w:r>
    </w:p>
    <w:p w14:paraId="4E3AB314" w14:textId="77777777" w:rsidR="003B53B3" w:rsidRDefault="003B53B3">
      <w:pPr>
        <w:pStyle w:val="MonParagraphe"/>
        <w:rPr>
          <w:color w:val="E12F61"/>
        </w:rPr>
      </w:pPr>
    </w:p>
    <w:p w14:paraId="3CF4F503" w14:textId="7B1B7A8E" w:rsidR="003B53B3" w:rsidRDefault="008C31D9" w:rsidP="00F64E91">
      <w:pPr>
        <w:pStyle w:val="MonTitreSection"/>
        <w:numPr>
          <w:ilvl w:val="0"/>
          <w:numId w:val="2"/>
        </w:numPr>
        <w:rPr>
          <w:ins w:id="380" w:author="RootSheep" w:date="2018-12-16T18:38:00Z"/>
          <w:lang w:val="en-US"/>
        </w:rPr>
        <w:pPrChange w:id="381" w:author="RootSheep" w:date="2018-12-16T18:38:00Z">
          <w:pPr>
            <w:pStyle w:val="MonTitreSection"/>
          </w:pPr>
        </w:pPrChange>
      </w:pPr>
      <w:ins w:id="382" w:author="Lucca Paffi Vidal" w:date="2018-12-15T18:43:00Z">
        <w:del w:id="383" w:author="RootSheep" w:date="2018-12-16T18:38:00Z">
          <w:r w:rsidDel="00F64E91">
            <w:rPr>
              <w:lang w:val="en-US"/>
            </w:rPr>
            <w:delText xml:space="preserve">V. </w:delText>
          </w:r>
        </w:del>
        <w:r>
          <w:rPr>
            <w:lang w:val="en-US"/>
          </w:rPr>
          <w:t>Conclusion</w:t>
        </w:r>
      </w:ins>
    </w:p>
    <w:p w14:paraId="27A927D9" w14:textId="575BC990" w:rsidR="00D32062" w:rsidRDefault="00D32062" w:rsidP="00D32062">
      <w:pPr>
        <w:pStyle w:val="MonParagraphe"/>
        <w:rPr>
          <w:lang w:val="en-US"/>
        </w:rPr>
      </w:pPr>
    </w:p>
    <w:p w14:paraId="1C683967" w14:textId="5CA85498" w:rsidR="003B53B3" w:rsidRDefault="00D32062" w:rsidP="00D32062">
      <w:pPr>
        <w:pStyle w:val="MonParagraphe"/>
      </w:pPr>
      <w:r w:rsidRPr="00D32062">
        <w:t>En conclusion, ce TP</w:t>
      </w:r>
      <w:r>
        <w:t xml:space="preserve"> fût une première plongée très enrichissante dans la STL. Le sujet du TP a réussi à soulever de nombreuses problématiques de conception, et la recherche du meilleur compromis performance/mémoire/réutilisabilité fût à la fois difficile et très intéressant.</w:t>
      </w:r>
    </w:p>
    <w:sectPr w:rsidR="003B53B3">
      <w:headerReference w:type="default" r:id="rId14"/>
      <w:footerReference w:type="default" r:id="rId15"/>
      <w:pgSz w:w="11900" w:h="16840"/>
      <w:pgMar w:top="1843" w:right="1134" w:bottom="1843" w:left="1134" w:header="1134" w:footer="113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5" w:author="RootSheep" w:date="2018-12-16T21:16:00Z" w:initials="R">
    <w:p w14:paraId="3CFE593E" w14:textId="77777777" w:rsidR="00820B71" w:rsidRPr="00820B71" w:rsidRDefault="00820B71">
      <w:pPr>
        <w:pStyle w:val="CommentText"/>
        <w:rPr>
          <w:lang w:val="fr-FR"/>
        </w:rPr>
      </w:pPr>
      <w:r>
        <w:rPr>
          <w:rStyle w:val="CommentReference"/>
        </w:rPr>
        <w:annotationRef/>
      </w:r>
      <w:proofErr w:type="spellStart"/>
      <w:r w:rsidRPr="00820B71">
        <w:rPr>
          <w:lang w:val="fr-FR"/>
        </w:rPr>
        <w:t>DirectedGraph</w:t>
      </w:r>
      <w:proofErr w:type="spellEnd"/>
      <w:r w:rsidRPr="00820B71">
        <w:rPr>
          <w:lang w:val="fr-FR"/>
        </w:rPr>
        <w:t>&lt;T&gt; -&gt; &lt;</w:t>
      </w:r>
      <w:proofErr w:type="gramStart"/>
      <w:r w:rsidRPr="00820B71">
        <w:rPr>
          <w:lang w:val="fr-FR"/>
        </w:rPr>
        <w:t>S,T</w:t>
      </w:r>
      <w:proofErr w:type="gramEnd"/>
      <w:r w:rsidRPr="00820B71">
        <w:rPr>
          <w:lang w:val="fr-FR"/>
        </w:rPr>
        <w:t>&gt; maintenant</w:t>
      </w:r>
    </w:p>
    <w:p w14:paraId="7E775A73" w14:textId="3F63CD48" w:rsidR="00820B71" w:rsidRPr="00820B71" w:rsidRDefault="00820B71">
      <w:pPr>
        <w:pStyle w:val="CommentText"/>
        <w:rPr>
          <w:lang w:val="fr-FR"/>
        </w:rPr>
      </w:pPr>
      <w:proofErr w:type="gramStart"/>
      <w:r w:rsidRPr="00820B71">
        <w:rPr>
          <w:lang w:val="fr-FR"/>
        </w:rPr>
        <w:t>ne</w:t>
      </w:r>
      <w:proofErr w:type="gramEnd"/>
      <w:r w:rsidRPr="00820B71">
        <w:rPr>
          <w:lang w:val="fr-FR"/>
        </w:rPr>
        <w:t xml:space="preserve"> p</w:t>
      </w:r>
      <w:r>
        <w:rPr>
          <w:lang w:val="fr-FR"/>
        </w:rPr>
        <w:t xml:space="preserve">as oublier les </w:t>
      </w:r>
      <w:proofErr w:type="spellStart"/>
      <w:r>
        <w:rPr>
          <w:lang w:val="fr-FR"/>
        </w:rPr>
        <w:t>const</w:t>
      </w:r>
      <w:proofErr w:type="spellEnd"/>
      <w:r>
        <w:rPr>
          <w:lang w:val="fr-FR"/>
        </w:rPr>
        <w:t xml:space="preserve"> sur ce qui peut l’être (si ils n’y sont pas dans le code : c’est un oubli, à ajouter !)</w:t>
      </w:r>
    </w:p>
  </w:comment>
  <w:comment w:id="274" w:author="RootSheep" w:date="2018-12-16T21:15:00Z" w:initials="R">
    <w:p w14:paraId="1FABEF29" w14:textId="2202B57D" w:rsidR="00820B71" w:rsidRPr="00820B71" w:rsidRDefault="00820B71">
      <w:pPr>
        <w:pStyle w:val="CommentText"/>
        <w:rPr>
          <w:lang w:val="fr-FR"/>
        </w:rPr>
      </w:pPr>
      <w:r>
        <w:rPr>
          <w:rStyle w:val="CommentReference"/>
        </w:rPr>
        <w:annotationRef/>
      </w:r>
    </w:p>
  </w:comment>
  <w:comment w:id="273" w:author="RootSheep" w:date="2018-12-16T21:15:00Z" w:initials="R">
    <w:p w14:paraId="2F768E98" w14:textId="72492E5D" w:rsidR="00820B71" w:rsidRDefault="00820B71">
      <w:pPr>
        <w:pStyle w:val="CommentText"/>
      </w:pPr>
      <w:r>
        <w:rPr>
          <w:rStyle w:val="CommentReference"/>
        </w:rPr>
        <w:annotationRef/>
      </w:r>
    </w:p>
  </w:comment>
  <w:comment w:id="345" w:author="RootSheep" w:date="2018-12-16T21:44:00Z" w:initials="R">
    <w:p w14:paraId="2A6F0C9E" w14:textId="2E13EDCB" w:rsidR="00D600BC" w:rsidRPr="00D600BC" w:rsidRDefault="00D600BC">
      <w:pPr>
        <w:pStyle w:val="CommentText"/>
        <w:rPr>
          <w:lang w:val="fr-FR"/>
        </w:rPr>
      </w:pPr>
      <w:r>
        <w:rPr>
          <w:rStyle w:val="CommentReference"/>
        </w:rPr>
        <w:annotationRef/>
      </w:r>
      <w:proofErr w:type="gramStart"/>
      <w:r w:rsidRPr="00D600BC">
        <w:rPr>
          <w:lang w:val="fr-FR"/>
        </w:rPr>
        <w:t>à</w:t>
      </w:r>
      <w:proofErr w:type="gramEnd"/>
      <w:r w:rsidRPr="00D600BC">
        <w:rPr>
          <w:lang w:val="fr-FR"/>
        </w:rPr>
        <w:t xml:space="preserve"> réécrire : nous sommes passés à</w:t>
      </w:r>
      <w:r>
        <w:rPr>
          <w:lang w:val="fr-FR"/>
        </w:rPr>
        <w:t xml:space="preserve"> l’utilisation uniquement de tables de hachages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775A73" w15:done="0"/>
  <w15:commentEx w15:paraId="1FABEF29" w15:done="1"/>
  <w15:commentEx w15:paraId="2F768E98" w15:done="1"/>
  <w15:commentEx w15:paraId="2A6F0C9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775A73" w16cid:durableId="1FC13F19"/>
  <w16cid:commentId w16cid:paraId="1FABEF29" w16cid:durableId="1FC13F05"/>
  <w16cid:commentId w16cid:paraId="2F768E98" w16cid:durableId="1FC13EF7"/>
  <w16cid:commentId w16cid:paraId="2A6F0C9E" w16cid:durableId="1FC145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F21DD" w14:textId="77777777" w:rsidR="00091EA7" w:rsidRDefault="00091EA7">
      <w:r>
        <w:separator/>
      </w:r>
    </w:p>
  </w:endnote>
  <w:endnote w:type="continuationSeparator" w:id="0">
    <w:p w14:paraId="7D572310" w14:textId="77777777" w:rsidR="00091EA7" w:rsidRDefault="00091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4853C" w14:textId="77777777" w:rsidR="003B53B3" w:rsidRDefault="008C31D9">
    <w:pPr>
      <w:pStyle w:val="Footer"/>
      <w:tabs>
        <w:tab w:val="clear" w:pos="9638"/>
        <w:tab w:val="right" w:pos="9612"/>
      </w:tabs>
    </w:pPr>
    <w:r>
      <w:tab/>
      <w:t xml:space="preserve">- Page </w:t>
    </w:r>
    <w:r>
      <w:fldChar w:fldCharType="begin"/>
    </w:r>
    <w:r>
      <w:instrText xml:space="preserve"> PAGE </w:instrText>
    </w:r>
    <w:r>
      <w:fldChar w:fldCharType="separate"/>
    </w:r>
    <w:r>
      <w:t>6</w:t>
    </w:r>
    <w:r>
      <w:fldChar w:fldCharType="end"/>
    </w:r>
    <w:r>
      <w:t>/</w:t>
    </w:r>
    <w:r>
      <w:fldChar w:fldCharType="begin"/>
    </w:r>
    <w:r>
      <w:instrText xml:space="preserve"> NUMPAGES </w:instrText>
    </w:r>
    <w:r>
      <w:fldChar w:fldCharType="separate"/>
    </w:r>
    <w:r>
      <w:t>6</w:t>
    </w:r>
    <w:r>
      <w:fldChar w:fldCharType="end"/>
    </w: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65F81" w14:textId="77777777" w:rsidR="00091EA7" w:rsidRDefault="00091EA7">
      <w:r>
        <w:separator/>
      </w:r>
    </w:p>
  </w:footnote>
  <w:footnote w:type="continuationSeparator" w:id="0">
    <w:p w14:paraId="307D63B4" w14:textId="77777777" w:rsidR="00091EA7" w:rsidRDefault="00091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486F3" w14:textId="77777777" w:rsidR="003B53B3" w:rsidRDefault="008C31D9">
    <w:pPr>
      <w:pStyle w:val="MonAuteur"/>
    </w:pPr>
    <w:r>
      <w:t xml:space="preserve">Auteurs : </w:t>
    </w:r>
    <w:r w:rsidRPr="00F64E91">
      <w:rPr>
        <w:rPrChange w:id="384" w:author="RootSheep" w:date="2018-12-16T18:32:00Z">
          <w:rPr>
            <w:lang w:val="en-US"/>
          </w:rPr>
        </w:rPrChange>
      </w:rPr>
      <w:t xml:space="preserve">PAFFI </w:t>
    </w:r>
    <w:proofErr w:type="spellStart"/>
    <w:r w:rsidRPr="00F64E91">
      <w:rPr>
        <w:rPrChange w:id="385" w:author="RootSheep" w:date="2018-12-16T18:32:00Z">
          <w:rPr>
            <w:lang w:val="en-US"/>
          </w:rPr>
        </w:rPrChange>
      </w:rPr>
      <w:t>Lucca</w:t>
    </w:r>
    <w:proofErr w:type="spellEnd"/>
    <w:r w:rsidRPr="00F64E91">
      <w:rPr>
        <w:rPrChange w:id="386" w:author="RootSheep" w:date="2018-12-16T18:32:00Z">
          <w:rPr>
            <w:lang w:val="en-US"/>
          </w:rPr>
        </w:rPrChange>
      </w:rPr>
      <w:t>, WALLYN Valentin</w:t>
    </w:r>
    <w:r>
      <w:rPr>
        <w:rFonts w:ascii="Times New Roman" w:eastAsia="Times New Roman" w:hAnsi="Times New Roman" w:cs="Times New Roman"/>
        <w:sz w:val="24"/>
        <w:szCs w:val="24"/>
      </w:rPr>
      <w:tab/>
    </w:r>
    <w:r>
      <w:rPr>
        <w:noProof/>
      </w:rPr>
      <w:drawing>
        <wp:inline distT="0" distB="0" distL="0" distR="0" wp14:anchorId="72F7DB25" wp14:editId="299F2237">
          <wp:extent cx="1007110" cy="3263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2.jpg"/>
                  <pic:cNvPicPr>
                    <a:picLocks noChangeAspect="1"/>
                  </pic:cNvPicPr>
                </pic:nvPicPr>
                <pic:blipFill>
                  <a:blip r:embed="rId1">
                    <a:extLst/>
                  </a:blip>
                  <a:stretch>
                    <a:fillRect/>
                  </a:stretch>
                </pic:blipFill>
                <pic:spPr>
                  <a:xfrm>
                    <a:off x="0" y="0"/>
                    <a:ext cx="1007110" cy="326390"/>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5344"/>
    <w:multiLevelType w:val="multilevel"/>
    <w:tmpl w:val="14961B84"/>
    <w:numStyleLink w:val="WWOutlineListStyle"/>
  </w:abstractNum>
  <w:abstractNum w:abstractNumId="1" w15:restartNumberingAfterBreak="0">
    <w:nsid w:val="063E20F5"/>
    <w:multiLevelType w:val="hybridMultilevel"/>
    <w:tmpl w:val="98928F6C"/>
    <w:numStyleLink w:val="Bullets"/>
  </w:abstractNum>
  <w:abstractNum w:abstractNumId="2" w15:restartNumberingAfterBreak="0">
    <w:nsid w:val="19712841"/>
    <w:multiLevelType w:val="hybridMultilevel"/>
    <w:tmpl w:val="98928F6C"/>
    <w:numStyleLink w:val="Bullets"/>
  </w:abstractNum>
  <w:abstractNum w:abstractNumId="3" w15:restartNumberingAfterBreak="0">
    <w:nsid w:val="2E650601"/>
    <w:multiLevelType w:val="multilevel"/>
    <w:tmpl w:val="EB223BCA"/>
    <w:numStyleLink w:val="WW8Num1"/>
  </w:abstractNum>
  <w:abstractNum w:abstractNumId="4" w15:restartNumberingAfterBreak="0">
    <w:nsid w:val="2ECD3DA3"/>
    <w:multiLevelType w:val="multilevel"/>
    <w:tmpl w:val="B7361DAE"/>
    <w:lvl w:ilvl="0">
      <w:start w:val="1"/>
      <w:numFmt w:val="upperRoman"/>
      <w:lvlText w:val="%1."/>
      <w:lvlJc w:val="left"/>
      <w:pPr>
        <w:tabs>
          <w:tab w:val="num" w:pos="680"/>
        </w:tabs>
        <w:ind w:left="396" w:hanging="11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2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4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7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8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0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15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F900322"/>
    <w:multiLevelType w:val="hybridMultilevel"/>
    <w:tmpl w:val="98928F6C"/>
    <w:numStyleLink w:val="Bullets"/>
  </w:abstractNum>
  <w:abstractNum w:abstractNumId="6" w15:restartNumberingAfterBreak="0">
    <w:nsid w:val="5AAD6107"/>
    <w:multiLevelType w:val="hybridMultilevel"/>
    <w:tmpl w:val="4D9CD01E"/>
    <w:lvl w:ilvl="0" w:tplc="4D6813A8">
      <w:start w:val="1"/>
      <w:numFmt w:val="bullet"/>
      <w:lvlText w:val="•"/>
      <w:lvlJc w:val="left"/>
      <w:pPr>
        <w:tabs>
          <w:tab w:val="num" w:pos="458"/>
        </w:tabs>
        <w:ind w:left="174" w:firstLine="110"/>
      </w:pPr>
      <w:rPr>
        <w:rFonts w:hAnsi="Arial Unicode MS"/>
        <w:caps w:val="0"/>
        <w:smallCaps w:val="0"/>
        <w:strike w:val="0"/>
        <w:dstrike w:val="0"/>
        <w:outline w:val="0"/>
        <w:emboss w:val="0"/>
        <w:imprint w:val="0"/>
        <w:spacing w:val="0"/>
        <w:w w:val="100"/>
        <w:kern w:val="0"/>
        <w:position w:val="0"/>
        <w:highlight w:val="none"/>
        <w:vertAlign w:val="baseline"/>
      </w:rPr>
    </w:lvl>
    <w:lvl w:ilvl="1" w:tplc="52BC75EE">
      <w:start w:val="1"/>
      <w:numFmt w:val="bullet"/>
      <w:lvlText w:val="•"/>
      <w:lvlJc w:val="left"/>
      <w:pPr>
        <w:tabs>
          <w:tab w:val="num" w:pos="1058"/>
        </w:tabs>
        <w:ind w:left="774" w:firstLine="110"/>
      </w:pPr>
      <w:rPr>
        <w:rFonts w:hAnsi="Arial Unicode MS"/>
        <w:caps w:val="0"/>
        <w:smallCaps w:val="0"/>
        <w:strike w:val="0"/>
        <w:dstrike w:val="0"/>
        <w:outline w:val="0"/>
        <w:emboss w:val="0"/>
        <w:imprint w:val="0"/>
        <w:spacing w:val="0"/>
        <w:w w:val="100"/>
        <w:kern w:val="0"/>
        <w:position w:val="0"/>
        <w:highlight w:val="none"/>
        <w:vertAlign w:val="baseline"/>
      </w:rPr>
    </w:lvl>
    <w:lvl w:ilvl="2" w:tplc="08090003">
      <w:start w:val="1"/>
      <w:numFmt w:val="bullet"/>
      <w:lvlText w:val="o"/>
      <w:lvlJc w:val="left"/>
      <w:pPr>
        <w:tabs>
          <w:tab w:val="num" w:pos="1658"/>
        </w:tabs>
        <w:ind w:left="1374" w:firstLine="110"/>
      </w:pPr>
      <w:rPr>
        <w:rFonts w:ascii="Courier New" w:hAnsi="Courier New" w:cs="Courier New" w:hint="default"/>
        <w:caps w:val="0"/>
        <w:smallCaps w:val="0"/>
        <w:strike w:val="0"/>
        <w:dstrike w:val="0"/>
        <w:outline w:val="0"/>
        <w:emboss w:val="0"/>
        <w:imprint w:val="0"/>
        <w:spacing w:val="0"/>
        <w:w w:val="100"/>
        <w:kern w:val="0"/>
        <w:position w:val="0"/>
        <w:highlight w:val="none"/>
        <w:vertAlign w:val="baseline"/>
      </w:rPr>
    </w:lvl>
    <w:lvl w:ilvl="3" w:tplc="A51A5C44">
      <w:start w:val="1"/>
      <w:numFmt w:val="bullet"/>
      <w:lvlText w:val="•"/>
      <w:lvlJc w:val="left"/>
      <w:pPr>
        <w:tabs>
          <w:tab w:val="num" w:pos="2258"/>
        </w:tabs>
        <w:ind w:left="1974" w:firstLine="110"/>
      </w:pPr>
      <w:rPr>
        <w:rFonts w:hAnsi="Arial Unicode MS"/>
        <w:caps w:val="0"/>
        <w:smallCaps w:val="0"/>
        <w:strike w:val="0"/>
        <w:dstrike w:val="0"/>
        <w:outline w:val="0"/>
        <w:emboss w:val="0"/>
        <w:imprint w:val="0"/>
        <w:spacing w:val="0"/>
        <w:w w:val="100"/>
        <w:kern w:val="0"/>
        <w:position w:val="0"/>
        <w:highlight w:val="none"/>
        <w:vertAlign w:val="baseline"/>
      </w:rPr>
    </w:lvl>
    <w:lvl w:ilvl="4" w:tplc="289A021E">
      <w:start w:val="1"/>
      <w:numFmt w:val="bullet"/>
      <w:lvlText w:val="•"/>
      <w:lvlJc w:val="left"/>
      <w:pPr>
        <w:tabs>
          <w:tab w:val="num" w:pos="2858"/>
        </w:tabs>
        <w:ind w:left="2574" w:firstLine="110"/>
      </w:pPr>
      <w:rPr>
        <w:rFonts w:hAnsi="Arial Unicode MS"/>
        <w:caps w:val="0"/>
        <w:smallCaps w:val="0"/>
        <w:strike w:val="0"/>
        <w:dstrike w:val="0"/>
        <w:outline w:val="0"/>
        <w:emboss w:val="0"/>
        <w:imprint w:val="0"/>
        <w:spacing w:val="0"/>
        <w:w w:val="100"/>
        <w:kern w:val="0"/>
        <w:position w:val="0"/>
        <w:highlight w:val="none"/>
        <w:vertAlign w:val="baseline"/>
      </w:rPr>
    </w:lvl>
    <w:lvl w:ilvl="5" w:tplc="842AB59C">
      <w:start w:val="1"/>
      <w:numFmt w:val="bullet"/>
      <w:lvlText w:val="•"/>
      <w:lvlJc w:val="left"/>
      <w:pPr>
        <w:tabs>
          <w:tab w:val="num" w:pos="3458"/>
        </w:tabs>
        <w:ind w:left="3174" w:firstLine="110"/>
      </w:pPr>
      <w:rPr>
        <w:rFonts w:hAnsi="Arial Unicode MS"/>
        <w:caps w:val="0"/>
        <w:smallCaps w:val="0"/>
        <w:strike w:val="0"/>
        <w:dstrike w:val="0"/>
        <w:outline w:val="0"/>
        <w:emboss w:val="0"/>
        <w:imprint w:val="0"/>
        <w:spacing w:val="0"/>
        <w:w w:val="100"/>
        <w:kern w:val="0"/>
        <w:position w:val="0"/>
        <w:highlight w:val="none"/>
        <w:vertAlign w:val="baseline"/>
      </w:rPr>
    </w:lvl>
    <w:lvl w:ilvl="6" w:tplc="96C46BEA">
      <w:start w:val="1"/>
      <w:numFmt w:val="bullet"/>
      <w:lvlText w:val="•"/>
      <w:lvlJc w:val="left"/>
      <w:pPr>
        <w:tabs>
          <w:tab w:val="num" w:pos="4058"/>
        </w:tabs>
        <w:ind w:left="3774" w:firstLine="110"/>
      </w:pPr>
      <w:rPr>
        <w:rFonts w:hAnsi="Arial Unicode MS"/>
        <w:caps w:val="0"/>
        <w:smallCaps w:val="0"/>
        <w:strike w:val="0"/>
        <w:dstrike w:val="0"/>
        <w:outline w:val="0"/>
        <w:emboss w:val="0"/>
        <w:imprint w:val="0"/>
        <w:spacing w:val="0"/>
        <w:w w:val="100"/>
        <w:kern w:val="0"/>
        <w:position w:val="0"/>
        <w:highlight w:val="none"/>
        <w:vertAlign w:val="baseline"/>
      </w:rPr>
    </w:lvl>
    <w:lvl w:ilvl="7" w:tplc="6CA0D898">
      <w:start w:val="1"/>
      <w:numFmt w:val="bullet"/>
      <w:lvlText w:val="•"/>
      <w:lvlJc w:val="left"/>
      <w:pPr>
        <w:tabs>
          <w:tab w:val="num" w:pos="4658"/>
        </w:tabs>
        <w:ind w:left="4374" w:firstLine="110"/>
      </w:pPr>
      <w:rPr>
        <w:rFonts w:hAnsi="Arial Unicode MS"/>
        <w:caps w:val="0"/>
        <w:smallCaps w:val="0"/>
        <w:strike w:val="0"/>
        <w:dstrike w:val="0"/>
        <w:outline w:val="0"/>
        <w:emboss w:val="0"/>
        <w:imprint w:val="0"/>
        <w:spacing w:val="0"/>
        <w:w w:val="100"/>
        <w:kern w:val="0"/>
        <w:position w:val="0"/>
        <w:highlight w:val="none"/>
        <w:vertAlign w:val="baseline"/>
      </w:rPr>
    </w:lvl>
    <w:lvl w:ilvl="8" w:tplc="C90AF9E6">
      <w:start w:val="1"/>
      <w:numFmt w:val="bullet"/>
      <w:lvlText w:val="•"/>
      <w:lvlJc w:val="left"/>
      <w:pPr>
        <w:tabs>
          <w:tab w:val="num" w:pos="5258"/>
        </w:tabs>
        <w:ind w:left="4974" w:firstLine="1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B372608"/>
    <w:multiLevelType w:val="hybridMultilevel"/>
    <w:tmpl w:val="98928F6C"/>
    <w:styleLink w:val="Bullets"/>
    <w:lvl w:ilvl="0" w:tplc="98928F6C">
      <w:start w:val="1"/>
      <w:numFmt w:val="bullet"/>
      <w:lvlText w:val="•"/>
      <w:lvlJc w:val="left"/>
      <w:pPr>
        <w:tabs>
          <w:tab w:val="num" w:pos="458"/>
        </w:tabs>
        <w:ind w:left="174" w:firstLine="110"/>
      </w:pPr>
      <w:rPr>
        <w:rFonts w:hAnsi="Arial Unicode MS"/>
        <w:caps w:val="0"/>
        <w:smallCaps w:val="0"/>
        <w:strike w:val="0"/>
        <w:dstrike w:val="0"/>
        <w:outline w:val="0"/>
        <w:emboss w:val="0"/>
        <w:imprint w:val="0"/>
        <w:spacing w:val="0"/>
        <w:w w:val="100"/>
        <w:kern w:val="0"/>
        <w:position w:val="0"/>
        <w:highlight w:val="none"/>
        <w:vertAlign w:val="baseline"/>
      </w:rPr>
    </w:lvl>
    <w:lvl w:ilvl="1" w:tplc="C10C5A5E">
      <w:start w:val="1"/>
      <w:numFmt w:val="bullet"/>
      <w:lvlText w:val="•"/>
      <w:lvlJc w:val="left"/>
      <w:pPr>
        <w:tabs>
          <w:tab w:val="num" w:pos="1058"/>
        </w:tabs>
        <w:ind w:left="774" w:firstLine="110"/>
      </w:pPr>
      <w:rPr>
        <w:rFonts w:hAnsi="Arial Unicode MS"/>
        <w:caps w:val="0"/>
        <w:smallCaps w:val="0"/>
        <w:strike w:val="0"/>
        <w:dstrike w:val="0"/>
        <w:outline w:val="0"/>
        <w:emboss w:val="0"/>
        <w:imprint w:val="0"/>
        <w:spacing w:val="0"/>
        <w:w w:val="100"/>
        <w:kern w:val="0"/>
        <w:position w:val="0"/>
        <w:highlight w:val="none"/>
        <w:vertAlign w:val="baseline"/>
      </w:rPr>
    </w:lvl>
    <w:lvl w:ilvl="2" w:tplc="1CBE0EB2">
      <w:start w:val="1"/>
      <w:numFmt w:val="bullet"/>
      <w:lvlText w:val="•"/>
      <w:lvlJc w:val="left"/>
      <w:pPr>
        <w:tabs>
          <w:tab w:val="num" w:pos="1658"/>
        </w:tabs>
        <w:ind w:left="1374" w:firstLine="110"/>
      </w:pPr>
      <w:rPr>
        <w:rFonts w:hAnsi="Arial Unicode MS"/>
        <w:caps w:val="0"/>
        <w:smallCaps w:val="0"/>
        <w:strike w:val="0"/>
        <w:dstrike w:val="0"/>
        <w:outline w:val="0"/>
        <w:emboss w:val="0"/>
        <w:imprint w:val="0"/>
        <w:spacing w:val="0"/>
        <w:w w:val="100"/>
        <w:kern w:val="0"/>
        <w:position w:val="0"/>
        <w:highlight w:val="none"/>
        <w:vertAlign w:val="baseline"/>
      </w:rPr>
    </w:lvl>
    <w:lvl w:ilvl="3" w:tplc="0D54A0DC">
      <w:start w:val="1"/>
      <w:numFmt w:val="bullet"/>
      <w:lvlText w:val="•"/>
      <w:lvlJc w:val="left"/>
      <w:pPr>
        <w:tabs>
          <w:tab w:val="num" w:pos="2258"/>
        </w:tabs>
        <w:ind w:left="1974" w:firstLine="110"/>
      </w:pPr>
      <w:rPr>
        <w:rFonts w:hAnsi="Arial Unicode MS"/>
        <w:caps w:val="0"/>
        <w:smallCaps w:val="0"/>
        <w:strike w:val="0"/>
        <w:dstrike w:val="0"/>
        <w:outline w:val="0"/>
        <w:emboss w:val="0"/>
        <w:imprint w:val="0"/>
        <w:spacing w:val="0"/>
        <w:w w:val="100"/>
        <w:kern w:val="0"/>
        <w:position w:val="0"/>
        <w:highlight w:val="none"/>
        <w:vertAlign w:val="baseline"/>
      </w:rPr>
    </w:lvl>
    <w:lvl w:ilvl="4" w:tplc="B228304E">
      <w:start w:val="1"/>
      <w:numFmt w:val="bullet"/>
      <w:lvlText w:val="•"/>
      <w:lvlJc w:val="left"/>
      <w:pPr>
        <w:tabs>
          <w:tab w:val="num" w:pos="2858"/>
        </w:tabs>
        <w:ind w:left="2574" w:firstLine="110"/>
      </w:pPr>
      <w:rPr>
        <w:rFonts w:hAnsi="Arial Unicode MS"/>
        <w:caps w:val="0"/>
        <w:smallCaps w:val="0"/>
        <w:strike w:val="0"/>
        <w:dstrike w:val="0"/>
        <w:outline w:val="0"/>
        <w:emboss w:val="0"/>
        <w:imprint w:val="0"/>
        <w:spacing w:val="0"/>
        <w:w w:val="100"/>
        <w:kern w:val="0"/>
        <w:position w:val="0"/>
        <w:highlight w:val="none"/>
        <w:vertAlign w:val="baseline"/>
      </w:rPr>
    </w:lvl>
    <w:lvl w:ilvl="5" w:tplc="820EDBC6">
      <w:start w:val="1"/>
      <w:numFmt w:val="bullet"/>
      <w:lvlText w:val="•"/>
      <w:lvlJc w:val="left"/>
      <w:pPr>
        <w:tabs>
          <w:tab w:val="num" w:pos="3458"/>
        </w:tabs>
        <w:ind w:left="3174" w:firstLine="110"/>
      </w:pPr>
      <w:rPr>
        <w:rFonts w:hAnsi="Arial Unicode MS"/>
        <w:caps w:val="0"/>
        <w:smallCaps w:val="0"/>
        <w:strike w:val="0"/>
        <w:dstrike w:val="0"/>
        <w:outline w:val="0"/>
        <w:emboss w:val="0"/>
        <w:imprint w:val="0"/>
        <w:spacing w:val="0"/>
        <w:w w:val="100"/>
        <w:kern w:val="0"/>
        <w:position w:val="0"/>
        <w:highlight w:val="none"/>
        <w:vertAlign w:val="baseline"/>
      </w:rPr>
    </w:lvl>
    <w:lvl w:ilvl="6" w:tplc="C91CB128">
      <w:start w:val="1"/>
      <w:numFmt w:val="bullet"/>
      <w:lvlText w:val="•"/>
      <w:lvlJc w:val="left"/>
      <w:pPr>
        <w:tabs>
          <w:tab w:val="num" w:pos="4058"/>
        </w:tabs>
        <w:ind w:left="3774" w:firstLine="110"/>
      </w:pPr>
      <w:rPr>
        <w:rFonts w:hAnsi="Arial Unicode MS"/>
        <w:caps w:val="0"/>
        <w:smallCaps w:val="0"/>
        <w:strike w:val="0"/>
        <w:dstrike w:val="0"/>
        <w:outline w:val="0"/>
        <w:emboss w:val="0"/>
        <w:imprint w:val="0"/>
        <w:spacing w:val="0"/>
        <w:w w:val="100"/>
        <w:kern w:val="0"/>
        <w:position w:val="0"/>
        <w:highlight w:val="none"/>
        <w:vertAlign w:val="baseline"/>
      </w:rPr>
    </w:lvl>
    <w:lvl w:ilvl="7" w:tplc="FB92A1EC">
      <w:start w:val="1"/>
      <w:numFmt w:val="bullet"/>
      <w:lvlText w:val="•"/>
      <w:lvlJc w:val="left"/>
      <w:pPr>
        <w:tabs>
          <w:tab w:val="num" w:pos="4658"/>
        </w:tabs>
        <w:ind w:left="4374" w:firstLine="110"/>
      </w:pPr>
      <w:rPr>
        <w:rFonts w:hAnsi="Arial Unicode MS"/>
        <w:caps w:val="0"/>
        <w:smallCaps w:val="0"/>
        <w:strike w:val="0"/>
        <w:dstrike w:val="0"/>
        <w:outline w:val="0"/>
        <w:emboss w:val="0"/>
        <w:imprint w:val="0"/>
        <w:spacing w:val="0"/>
        <w:w w:val="100"/>
        <w:kern w:val="0"/>
        <w:position w:val="0"/>
        <w:highlight w:val="none"/>
        <w:vertAlign w:val="baseline"/>
      </w:rPr>
    </w:lvl>
    <w:lvl w:ilvl="8" w:tplc="7780CA9C">
      <w:start w:val="1"/>
      <w:numFmt w:val="bullet"/>
      <w:lvlText w:val="•"/>
      <w:lvlJc w:val="left"/>
      <w:pPr>
        <w:tabs>
          <w:tab w:val="num" w:pos="5258"/>
        </w:tabs>
        <w:ind w:left="4974" w:firstLine="1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F8131A7"/>
    <w:multiLevelType w:val="multilevel"/>
    <w:tmpl w:val="EB223BCA"/>
    <w:styleLink w:val="WW8Num1"/>
    <w:lvl w:ilvl="0">
      <w:start w:val="1"/>
      <w:numFmt w:val="upperRoman"/>
      <w:lvlText w:val="%1."/>
      <w:lvlJc w:val="left"/>
      <w:pPr>
        <w:tabs>
          <w:tab w:val="num" w:pos="680"/>
        </w:tabs>
        <w:ind w:left="396" w:hanging="11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2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43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64"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7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86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01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15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DD47CDD"/>
    <w:multiLevelType w:val="multilevel"/>
    <w:tmpl w:val="14961B84"/>
    <w:styleLink w:val="WWOutlineListStyle"/>
    <w:lvl w:ilvl="0">
      <w:start w:val="1"/>
      <w:numFmt w:val="upperRoman"/>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68" w:hanging="768"/>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lowerLetter"/>
      <w:lvlText w:val="%1.%2.%3."/>
      <w:lvlJc w:val="left"/>
      <w:pPr>
        <w:ind w:left="960" w:hanging="96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344" w:hanging="134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536" w:hanging="1536"/>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728" w:hanging="1728"/>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920" w:hanging="19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2112" w:hanging="211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8"/>
  </w:num>
  <w:num w:numId="2">
    <w:abstractNumId w:val="3"/>
  </w:num>
  <w:num w:numId="3">
    <w:abstractNumId w:val="9"/>
  </w:num>
  <w:num w:numId="4">
    <w:abstractNumId w:val="0"/>
  </w:num>
  <w:num w:numId="5">
    <w:abstractNumId w:val="7"/>
  </w:num>
  <w:num w:numId="6">
    <w:abstractNumId w:val="5"/>
  </w:num>
  <w:num w:numId="7">
    <w:abstractNumId w:val="5"/>
    <w:lvlOverride w:ilvl="0">
      <w:lvl w:ilvl="0" w:tplc="4D6813A8">
        <w:start w:val="1"/>
        <w:numFmt w:val="bullet"/>
        <w:lvlText w:val="•"/>
        <w:lvlJc w:val="left"/>
        <w:pPr>
          <w:ind w:left="221" w:hanging="22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2BC75EE">
        <w:start w:val="1"/>
        <w:numFmt w:val="bullet"/>
        <w:lvlText w:val="•"/>
        <w:lvlJc w:val="left"/>
        <w:pPr>
          <w:tabs>
            <w:tab w:val="num" w:pos="1058"/>
          </w:tabs>
          <w:ind w:left="7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F421096">
        <w:start w:val="1"/>
        <w:numFmt w:val="bullet"/>
        <w:lvlText w:val="•"/>
        <w:lvlJc w:val="left"/>
        <w:pPr>
          <w:tabs>
            <w:tab w:val="num" w:pos="1658"/>
          </w:tabs>
          <w:ind w:left="13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51A5C44">
        <w:start w:val="1"/>
        <w:numFmt w:val="bullet"/>
        <w:lvlText w:val="•"/>
        <w:lvlJc w:val="left"/>
        <w:pPr>
          <w:tabs>
            <w:tab w:val="num" w:pos="2258"/>
          </w:tabs>
          <w:ind w:left="19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A021E">
        <w:start w:val="1"/>
        <w:numFmt w:val="bullet"/>
        <w:lvlText w:val="•"/>
        <w:lvlJc w:val="left"/>
        <w:pPr>
          <w:tabs>
            <w:tab w:val="num" w:pos="2858"/>
          </w:tabs>
          <w:ind w:left="25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42AB59C">
        <w:start w:val="1"/>
        <w:numFmt w:val="bullet"/>
        <w:lvlText w:val="•"/>
        <w:lvlJc w:val="left"/>
        <w:pPr>
          <w:tabs>
            <w:tab w:val="num" w:pos="3458"/>
          </w:tabs>
          <w:ind w:left="31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6C46BEA">
        <w:start w:val="1"/>
        <w:numFmt w:val="bullet"/>
        <w:lvlText w:val="•"/>
        <w:lvlJc w:val="left"/>
        <w:pPr>
          <w:tabs>
            <w:tab w:val="num" w:pos="4058"/>
          </w:tabs>
          <w:ind w:left="37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CA0D898">
        <w:start w:val="1"/>
        <w:numFmt w:val="bullet"/>
        <w:lvlText w:val="•"/>
        <w:lvlJc w:val="left"/>
        <w:pPr>
          <w:tabs>
            <w:tab w:val="num" w:pos="4658"/>
          </w:tabs>
          <w:ind w:left="43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90AF9E6">
        <w:start w:val="1"/>
        <w:numFmt w:val="bullet"/>
        <w:lvlText w:val="•"/>
        <w:lvlJc w:val="left"/>
        <w:pPr>
          <w:tabs>
            <w:tab w:val="num" w:pos="5258"/>
          </w:tabs>
          <w:ind w:left="49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lvlOverride w:ilvl="0">
      <w:lvl w:ilvl="0" w:tplc="4D6813A8">
        <w:start w:val="1"/>
        <w:numFmt w:val="bullet"/>
        <w:lvlText w:val="•"/>
        <w:lvlJc w:val="left"/>
        <w:pPr>
          <w:tabs>
            <w:tab w:val="num" w:pos="458"/>
          </w:tabs>
          <w:ind w:left="1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BC75EE">
        <w:start w:val="1"/>
        <w:numFmt w:val="bullet"/>
        <w:lvlText w:val="•"/>
        <w:lvlJc w:val="left"/>
        <w:pPr>
          <w:tabs>
            <w:tab w:val="num" w:pos="1058"/>
          </w:tabs>
          <w:ind w:left="7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F421096">
        <w:start w:val="1"/>
        <w:numFmt w:val="bullet"/>
        <w:lvlText w:val="•"/>
        <w:lvlJc w:val="left"/>
        <w:pPr>
          <w:tabs>
            <w:tab w:val="num" w:pos="1658"/>
          </w:tabs>
          <w:ind w:left="13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51A5C44">
        <w:start w:val="1"/>
        <w:numFmt w:val="bullet"/>
        <w:lvlText w:val="•"/>
        <w:lvlJc w:val="left"/>
        <w:pPr>
          <w:tabs>
            <w:tab w:val="num" w:pos="2258"/>
          </w:tabs>
          <w:ind w:left="19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89A021E">
        <w:start w:val="1"/>
        <w:numFmt w:val="bullet"/>
        <w:lvlText w:val="•"/>
        <w:lvlJc w:val="left"/>
        <w:pPr>
          <w:tabs>
            <w:tab w:val="num" w:pos="2858"/>
          </w:tabs>
          <w:ind w:left="25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42AB59C">
        <w:start w:val="1"/>
        <w:numFmt w:val="bullet"/>
        <w:lvlText w:val="•"/>
        <w:lvlJc w:val="left"/>
        <w:pPr>
          <w:tabs>
            <w:tab w:val="num" w:pos="3458"/>
          </w:tabs>
          <w:ind w:left="31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6C46BEA">
        <w:start w:val="1"/>
        <w:numFmt w:val="bullet"/>
        <w:lvlText w:val="•"/>
        <w:lvlJc w:val="left"/>
        <w:pPr>
          <w:tabs>
            <w:tab w:val="num" w:pos="4058"/>
          </w:tabs>
          <w:ind w:left="37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CA0D898">
        <w:start w:val="1"/>
        <w:numFmt w:val="bullet"/>
        <w:lvlText w:val="•"/>
        <w:lvlJc w:val="left"/>
        <w:pPr>
          <w:tabs>
            <w:tab w:val="num" w:pos="4658"/>
          </w:tabs>
          <w:ind w:left="43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90AF9E6">
        <w:start w:val="1"/>
        <w:numFmt w:val="bullet"/>
        <w:lvlText w:val="•"/>
        <w:lvlJc w:val="left"/>
        <w:pPr>
          <w:tabs>
            <w:tab w:val="num" w:pos="5258"/>
          </w:tabs>
          <w:ind w:left="4974" w:firstLine="11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6"/>
  </w:num>
  <w:num w:numId="10">
    <w:abstractNumId w:val="2"/>
  </w:num>
  <w:num w:numId="11">
    <w:abstractNumId w:val="4"/>
  </w:num>
  <w:num w:numId="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otSheep">
    <w15:presenceInfo w15:providerId="None" w15:userId="RootShee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3B3"/>
    <w:rsid w:val="00091EA7"/>
    <w:rsid w:val="000B0217"/>
    <w:rsid w:val="003B53B3"/>
    <w:rsid w:val="004E7053"/>
    <w:rsid w:val="00820B71"/>
    <w:rsid w:val="008C31D9"/>
    <w:rsid w:val="008E325B"/>
    <w:rsid w:val="00A1630C"/>
    <w:rsid w:val="00C967ED"/>
    <w:rsid w:val="00D32062"/>
    <w:rsid w:val="00D600BC"/>
    <w:rsid w:val="00EE6E56"/>
    <w:rsid w:val="00F64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F1062"/>
  <w15:docId w15:val="{4C6239F3-EB90-40C3-AFAA-393E9E745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MonAuteur">
    <w:name w:val="MonAuteur"/>
    <w:pPr>
      <w:tabs>
        <w:tab w:val="right" w:pos="9541"/>
      </w:tabs>
      <w:suppressAutoHyphens/>
    </w:pPr>
    <w:rPr>
      <w:rFonts w:ascii="Calibri" w:eastAsia="Calibri" w:hAnsi="Calibri" w:cs="Calibri"/>
      <w:b/>
      <w:bCs/>
      <w:color w:val="000000"/>
      <w:kern w:val="3"/>
      <w:sz w:val="28"/>
      <w:szCs w:val="28"/>
      <w:u w:color="000000"/>
      <w:lang w:val="fr-FR"/>
    </w:rPr>
  </w:style>
  <w:style w:type="paragraph" w:styleId="Footer">
    <w:name w:val="footer"/>
    <w:pPr>
      <w:tabs>
        <w:tab w:val="center" w:pos="4536"/>
        <w:tab w:val="right" w:pos="9638"/>
      </w:tabs>
      <w:suppressAutoHyphens/>
    </w:pPr>
    <w:rPr>
      <w:rFonts w:ascii="Calibri" w:eastAsia="Calibri" w:hAnsi="Calibri" w:cs="Calibri"/>
      <w:color w:val="000000"/>
      <w:kern w:val="3"/>
      <w:u w:color="000000"/>
      <w:lang w:val="fr-FR"/>
    </w:rPr>
  </w:style>
  <w:style w:type="paragraph" w:customStyle="1" w:styleId="MonTitre">
    <w:name w:val="MonTitre"/>
    <w:pPr>
      <w:pBdr>
        <w:top w:val="single" w:sz="4" w:space="0" w:color="000000"/>
        <w:left w:val="single" w:sz="4" w:space="0" w:color="000000"/>
        <w:bottom w:val="single" w:sz="4" w:space="0" w:color="000000"/>
        <w:right w:val="single" w:sz="4" w:space="0" w:color="000000"/>
      </w:pBdr>
      <w:suppressAutoHyphens/>
      <w:spacing w:before="240" w:after="480"/>
      <w:jc w:val="center"/>
    </w:pPr>
    <w:rPr>
      <w:rFonts w:cs="Arial Unicode MS"/>
      <w:b/>
      <w:bCs/>
      <w:color w:val="000000"/>
      <w:kern w:val="3"/>
      <w:sz w:val="36"/>
      <w:szCs w:val="36"/>
      <w:u w:color="000000"/>
      <w:lang w:val="fr-FR"/>
    </w:rPr>
  </w:style>
  <w:style w:type="paragraph" w:customStyle="1" w:styleId="MonTitreSection">
    <w:name w:val="MonTitreSection"/>
    <w:next w:val="MonParagraphe"/>
    <w:pPr>
      <w:keepNext/>
      <w:suppressAutoHyphens/>
      <w:spacing w:before="240" w:after="60"/>
      <w:outlineLvl w:val="0"/>
    </w:pPr>
    <w:rPr>
      <w:rFonts w:ascii="Arial" w:hAnsi="Arial" w:cs="Arial Unicode MS"/>
      <w:b/>
      <w:bCs/>
      <w:color w:val="000000"/>
      <w:kern w:val="3"/>
      <w:sz w:val="32"/>
      <w:szCs w:val="32"/>
      <w:u w:color="000000"/>
      <w:lang w:val="fr-FR"/>
    </w:rPr>
  </w:style>
  <w:style w:type="paragraph" w:customStyle="1" w:styleId="MonParagraphe">
    <w:name w:val="MonParagraphe"/>
    <w:pPr>
      <w:spacing w:before="113"/>
      <w:ind w:firstLine="284"/>
      <w:jc w:val="both"/>
    </w:pPr>
    <w:rPr>
      <w:rFonts w:ascii="Calibri" w:eastAsia="Calibri" w:hAnsi="Calibri" w:cs="Calibri"/>
      <w:color w:val="000000"/>
      <w:kern w:val="3"/>
      <w:sz w:val="22"/>
      <w:szCs w:val="22"/>
      <w:u w:color="000000"/>
      <w:lang w:val="fr-FR"/>
    </w:rPr>
  </w:style>
  <w:style w:type="numbering" w:customStyle="1" w:styleId="WW8Num1">
    <w:name w:val="WW8Num1"/>
    <w:pPr>
      <w:numPr>
        <w:numId w:val="1"/>
      </w:numPr>
    </w:pPr>
  </w:style>
  <w:style w:type="numbering" w:customStyle="1" w:styleId="WWOutlineListStyle">
    <w:name w:val="WW_OutlineListStyle"/>
    <w:pPr>
      <w:numPr>
        <w:numId w:val="3"/>
      </w:numPr>
    </w:pPr>
  </w:style>
  <w:style w:type="paragraph" w:customStyle="1" w:styleId="MonTitreSousSection">
    <w:name w:val="MonTitreSousSection"/>
    <w:next w:val="MonParagraphe"/>
    <w:pPr>
      <w:keepNext/>
      <w:suppressAutoHyphens/>
      <w:spacing w:before="240" w:after="60"/>
      <w:outlineLvl w:val="1"/>
    </w:pPr>
    <w:rPr>
      <w:rFonts w:ascii="Arial" w:hAnsi="Arial" w:cs="Arial Unicode MS"/>
      <w:b/>
      <w:bCs/>
      <w:color w:val="000000"/>
      <w:kern w:val="3"/>
      <w:sz w:val="28"/>
      <w:szCs w:val="28"/>
      <w:u w:color="000000"/>
      <w:lang w:val="fr-FR"/>
    </w:rPr>
  </w:style>
  <w:style w:type="numbering" w:customStyle="1" w:styleId="Bullets">
    <w:name w:val="Bullets"/>
    <w:pPr>
      <w:numPr>
        <w:numId w:val="5"/>
      </w:numPr>
    </w:pPr>
  </w:style>
  <w:style w:type="paragraph" w:styleId="Header">
    <w:name w:val="header"/>
    <w:basedOn w:val="Normal"/>
    <w:link w:val="HeaderChar"/>
    <w:uiPriority w:val="99"/>
    <w:unhideWhenUsed/>
    <w:rsid w:val="00F64E91"/>
    <w:pPr>
      <w:tabs>
        <w:tab w:val="center" w:pos="4513"/>
        <w:tab w:val="right" w:pos="9026"/>
      </w:tabs>
    </w:pPr>
  </w:style>
  <w:style w:type="character" w:customStyle="1" w:styleId="HeaderChar">
    <w:name w:val="Header Char"/>
    <w:basedOn w:val="DefaultParagraphFont"/>
    <w:link w:val="Header"/>
    <w:uiPriority w:val="99"/>
    <w:rsid w:val="00F64E91"/>
    <w:rPr>
      <w:sz w:val="24"/>
      <w:szCs w:val="24"/>
      <w:lang w:val="en-US" w:eastAsia="en-US"/>
    </w:rPr>
  </w:style>
  <w:style w:type="paragraph" w:styleId="Revision">
    <w:name w:val="Revision"/>
    <w:hidden/>
    <w:uiPriority w:val="99"/>
    <w:semiHidden/>
    <w:rsid w:val="00820B71"/>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BalloonText">
    <w:name w:val="Balloon Text"/>
    <w:basedOn w:val="Normal"/>
    <w:link w:val="BalloonTextChar"/>
    <w:uiPriority w:val="99"/>
    <w:semiHidden/>
    <w:unhideWhenUsed/>
    <w:rsid w:val="00820B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B71"/>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820B71"/>
    <w:rPr>
      <w:sz w:val="16"/>
      <w:szCs w:val="16"/>
    </w:rPr>
  </w:style>
  <w:style w:type="paragraph" w:styleId="CommentText">
    <w:name w:val="annotation text"/>
    <w:basedOn w:val="Normal"/>
    <w:link w:val="CommentTextChar"/>
    <w:uiPriority w:val="99"/>
    <w:semiHidden/>
    <w:unhideWhenUsed/>
    <w:rsid w:val="00820B71"/>
    <w:rPr>
      <w:sz w:val="20"/>
      <w:szCs w:val="20"/>
    </w:rPr>
  </w:style>
  <w:style w:type="character" w:customStyle="1" w:styleId="CommentTextChar">
    <w:name w:val="Comment Text Char"/>
    <w:basedOn w:val="DefaultParagraphFont"/>
    <w:link w:val="CommentText"/>
    <w:uiPriority w:val="99"/>
    <w:semiHidden/>
    <w:rsid w:val="00820B71"/>
    <w:rPr>
      <w:lang w:val="en-US" w:eastAsia="en-US"/>
    </w:rPr>
  </w:style>
  <w:style w:type="paragraph" w:styleId="CommentSubject">
    <w:name w:val="annotation subject"/>
    <w:basedOn w:val="CommentText"/>
    <w:next w:val="CommentText"/>
    <w:link w:val="CommentSubjectChar"/>
    <w:uiPriority w:val="99"/>
    <w:semiHidden/>
    <w:unhideWhenUsed/>
    <w:rsid w:val="00820B71"/>
    <w:rPr>
      <w:b/>
      <w:bCs/>
    </w:rPr>
  </w:style>
  <w:style w:type="character" w:customStyle="1" w:styleId="CommentSubjectChar">
    <w:name w:val="Comment Subject Char"/>
    <w:basedOn w:val="CommentTextChar"/>
    <w:link w:val="CommentSubject"/>
    <w:uiPriority w:val="99"/>
    <w:semiHidden/>
    <w:rsid w:val="00820B71"/>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74A44-8B99-4802-8A6B-FA9E2D584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RootSheep</dc:creator>
  <cp:keywords/>
  <dc:description/>
  <cp:lastModifiedBy>RootSheep</cp:lastModifiedBy>
  <cp:revision>2</cp:revision>
  <dcterms:created xsi:type="dcterms:W3CDTF">2018-12-16T20:48:00Z</dcterms:created>
  <dcterms:modified xsi:type="dcterms:W3CDTF">2018-12-16T20:48:00Z</dcterms:modified>
</cp:coreProperties>
</file>